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0D384" w14:textId="77777777" w:rsidR="001F6EF5" w:rsidRPr="007B2BED" w:rsidRDefault="007B2BED" w:rsidP="001F6EF5">
      <w:pPr>
        <w:pStyle w:val="Heading1"/>
      </w:pPr>
      <w:r w:rsidRPr="007B2BED">
        <w:t>B.</w:t>
      </w:r>
      <w:r w:rsidR="00807F83">
        <w:t>2</w:t>
      </w:r>
      <w:r w:rsidR="001F6EF5" w:rsidRPr="007B2BED">
        <w:tab/>
      </w:r>
      <w:r w:rsidRPr="007B2BED">
        <w:t>JSON RPC with Event Master processors</w:t>
      </w:r>
    </w:p>
    <w:p w14:paraId="4D1F6FAE" w14:textId="77777777" w:rsidR="001F6EF5" w:rsidRPr="007B2BED" w:rsidRDefault="001F6EF5" w:rsidP="001F6EF5">
      <w:pPr>
        <w:pStyle w:val="Heading2"/>
      </w:pPr>
      <w:r w:rsidRPr="007B2BED">
        <w:t>General</w:t>
      </w:r>
    </w:p>
    <w:p w14:paraId="4A0C4273" w14:textId="77777777" w:rsidR="001F6EF5" w:rsidRPr="007B2BED" w:rsidRDefault="007B2BED" w:rsidP="001F6EF5">
      <w:pPr>
        <w:pStyle w:val="BodyText"/>
      </w:pPr>
      <w:r w:rsidRPr="007B2BED">
        <w:t>JSON (JavaScript Object Notation) is a lightweight format that is used for interchanging data. It is based on a subset of JavaScript language: the way objects are built in JavaScript.</w:t>
      </w:r>
    </w:p>
    <w:p w14:paraId="535E0041" w14:textId="77777777" w:rsidR="007B2BED" w:rsidRDefault="007B2BED" w:rsidP="007B2BED">
      <w:pPr>
        <w:pStyle w:val="Heading2"/>
      </w:pPr>
      <w:r>
        <w:t xml:space="preserve">Introduction to JSON </w:t>
      </w:r>
    </w:p>
    <w:p w14:paraId="583CAC95" w14:textId="77777777" w:rsidR="007B2BED" w:rsidRDefault="007B2BED" w:rsidP="007B2BED">
      <w:pPr>
        <w:pStyle w:val="BodyText"/>
      </w:pPr>
      <w:r>
        <w:t>JSON is built on two structures:</w:t>
      </w:r>
    </w:p>
    <w:p w14:paraId="2AB5AA58" w14:textId="77777777" w:rsidR="007B2BED" w:rsidRDefault="007B2BED" w:rsidP="00145686">
      <w:pPr>
        <w:pStyle w:val="ListBullet"/>
      </w:pPr>
      <w:r>
        <w:t>A</w:t>
      </w:r>
      <w:r w:rsidR="00F31FE3">
        <w:t xml:space="preserve"> collection of name/value pairs:</w:t>
      </w:r>
      <w:r>
        <w:t xml:space="preserve"> In various languages, this is realized as an object, record, struct, dictionary, hash table, keyed list, or associative array.</w:t>
      </w:r>
    </w:p>
    <w:p w14:paraId="1654C01F" w14:textId="77777777" w:rsidR="007B2BED" w:rsidRDefault="007B2BED" w:rsidP="00145686">
      <w:pPr>
        <w:pStyle w:val="ListBullet"/>
      </w:pPr>
      <w:r>
        <w:t>An ordered list of value</w:t>
      </w:r>
      <w:r w:rsidR="00F31FE3">
        <w:t>s:</w:t>
      </w:r>
      <w:r>
        <w:t xml:space="preserve"> In most languages, this is realized as an array, vector, list, or sequence.</w:t>
      </w:r>
    </w:p>
    <w:p w14:paraId="4C5B2A0C" w14:textId="77777777" w:rsidR="007B2BED" w:rsidRDefault="007B2BED" w:rsidP="007B2BED">
      <w:pPr>
        <w:pStyle w:val="BodyText"/>
      </w:pPr>
    </w:p>
    <w:p w14:paraId="6068DE75" w14:textId="77777777" w:rsidR="007B2BED" w:rsidRDefault="007B2BED" w:rsidP="007B2BED">
      <w:pPr>
        <w:pStyle w:val="BodyText"/>
      </w:pPr>
      <w:r>
        <w:t>Here is an example of JSON data:</w:t>
      </w:r>
    </w:p>
    <w:p w14:paraId="322B0F03" w14:textId="77777777" w:rsidR="007B2BED" w:rsidRPr="00A656B2" w:rsidRDefault="007B2BED" w:rsidP="00A656B2">
      <w:pPr>
        <w:pStyle w:val="BodyText"/>
        <w:spacing w:after="0"/>
        <w:rPr>
          <w:rFonts w:ascii="Courier New" w:hAnsi="Courier New" w:cs="Courier New"/>
        </w:rPr>
      </w:pPr>
      <w:r w:rsidRPr="00A656B2">
        <w:rPr>
          <w:rFonts w:ascii="Courier New" w:hAnsi="Courier New" w:cs="Courier New"/>
        </w:rPr>
        <w:t>{</w:t>
      </w:r>
    </w:p>
    <w:p w14:paraId="38EBBE22" w14:textId="77777777" w:rsidR="007B2BED" w:rsidRPr="00A656B2" w:rsidRDefault="007B2BED" w:rsidP="00A656B2">
      <w:pPr>
        <w:pStyle w:val="BodyText"/>
        <w:spacing w:after="0"/>
        <w:rPr>
          <w:rFonts w:ascii="Courier New" w:hAnsi="Courier New" w:cs="Courier New"/>
        </w:rPr>
      </w:pPr>
      <w:r w:rsidRPr="00A656B2">
        <w:rPr>
          <w:rFonts w:ascii="Courier New" w:hAnsi="Courier New" w:cs="Courier New"/>
        </w:rPr>
        <w:t xml:space="preserve">     "</w:t>
      </w:r>
      <w:proofErr w:type="spellStart"/>
      <w:r w:rsidRPr="00A656B2">
        <w:rPr>
          <w:rFonts w:ascii="Courier New" w:hAnsi="Courier New" w:cs="Courier New"/>
        </w:rPr>
        <w:t>firstName</w:t>
      </w:r>
      <w:proofErr w:type="spellEnd"/>
      <w:r w:rsidRPr="00A656B2">
        <w:rPr>
          <w:rFonts w:ascii="Courier New" w:hAnsi="Courier New" w:cs="Courier New"/>
        </w:rPr>
        <w:t>": "John",</w:t>
      </w:r>
    </w:p>
    <w:p w14:paraId="46E9E23D" w14:textId="77777777" w:rsidR="007B2BED" w:rsidRPr="00A656B2" w:rsidRDefault="007B2BED" w:rsidP="00A656B2">
      <w:pPr>
        <w:pStyle w:val="BodyText"/>
        <w:spacing w:after="0"/>
        <w:rPr>
          <w:rFonts w:ascii="Courier New" w:hAnsi="Courier New" w:cs="Courier New"/>
        </w:rPr>
      </w:pPr>
      <w:r w:rsidRPr="00A656B2">
        <w:rPr>
          <w:rFonts w:ascii="Courier New" w:hAnsi="Courier New" w:cs="Courier New"/>
        </w:rPr>
        <w:t xml:space="preserve">     "</w:t>
      </w:r>
      <w:proofErr w:type="spellStart"/>
      <w:r w:rsidRPr="00A656B2">
        <w:rPr>
          <w:rFonts w:ascii="Courier New" w:hAnsi="Courier New" w:cs="Courier New"/>
        </w:rPr>
        <w:t>lastName</w:t>
      </w:r>
      <w:proofErr w:type="spellEnd"/>
      <w:r w:rsidRPr="00A656B2">
        <w:rPr>
          <w:rFonts w:ascii="Courier New" w:hAnsi="Courier New" w:cs="Courier New"/>
        </w:rPr>
        <w:t>": "Smith",</w:t>
      </w:r>
    </w:p>
    <w:p w14:paraId="1599075E" w14:textId="77777777" w:rsidR="007B2BED" w:rsidRPr="00A656B2" w:rsidRDefault="007B2BED" w:rsidP="00A656B2">
      <w:pPr>
        <w:pStyle w:val="BodyText"/>
        <w:spacing w:after="0"/>
        <w:rPr>
          <w:rFonts w:ascii="Courier New" w:hAnsi="Courier New" w:cs="Courier New"/>
        </w:rPr>
      </w:pPr>
      <w:r w:rsidRPr="00A656B2">
        <w:rPr>
          <w:rFonts w:ascii="Courier New" w:hAnsi="Courier New" w:cs="Courier New"/>
        </w:rPr>
        <w:t xml:space="preserve">     "address": {</w:t>
      </w:r>
    </w:p>
    <w:p w14:paraId="2ABC6662" w14:textId="77777777" w:rsidR="007B2BED" w:rsidRPr="00A656B2" w:rsidRDefault="007B2BED" w:rsidP="00A656B2">
      <w:pPr>
        <w:pStyle w:val="BodyText"/>
        <w:spacing w:after="0"/>
        <w:rPr>
          <w:rFonts w:ascii="Courier New" w:hAnsi="Courier New" w:cs="Courier New"/>
        </w:rPr>
      </w:pPr>
      <w:r w:rsidRPr="00A656B2">
        <w:rPr>
          <w:rFonts w:ascii="Courier New" w:hAnsi="Courier New" w:cs="Courier New"/>
        </w:rPr>
        <w:t xml:space="preserve">         "</w:t>
      </w:r>
      <w:proofErr w:type="spellStart"/>
      <w:r w:rsidRPr="00A656B2">
        <w:rPr>
          <w:rFonts w:ascii="Courier New" w:hAnsi="Courier New" w:cs="Courier New"/>
        </w:rPr>
        <w:t>streetAddress</w:t>
      </w:r>
      <w:proofErr w:type="spellEnd"/>
      <w:r w:rsidRPr="00A656B2">
        <w:rPr>
          <w:rFonts w:ascii="Courier New" w:hAnsi="Courier New" w:cs="Courier New"/>
        </w:rPr>
        <w:t>": "21 2nd Street",</w:t>
      </w:r>
    </w:p>
    <w:p w14:paraId="18B09126" w14:textId="77777777" w:rsidR="007B2BED" w:rsidRPr="00A656B2" w:rsidRDefault="007B2BED" w:rsidP="00A656B2">
      <w:pPr>
        <w:pStyle w:val="BodyText"/>
        <w:spacing w:after="0"/>
        <w:rPr>
          <w:rFonts w:ascii="Courier New" w:hAnsi="Courier New" w:cs="Courier New"/>
        </w:rPr>
      </w:pPr>
      <w:r w:rsidRPr="00A656B2">
        <w:rPr>
          <w:rFonts w:ascii="Courier New" w:hAnsi="Courier New" w:cs="Courier New"/>
        </w:rPr>
        <w:t xml:space="preserve">         "city": "New York",</w:t>
      </w:r>
    </w:p>
    <w:p w14:paraId="48BD2696" w14:textId="77777777" w:rsidR="007B2BED" w:rsidRPr="00A656B2" w:rsidRDefault="007B2BED" w:rsidP="00A656B2">
      <w:pPr>
        <w:pStyle w:val="BodyText"/>
        <w:spacing w:after="0"/>
        <w:rPr>
          <w:rFonts w:ascii="Courier New" w:hAnsi="Courier New" w:cs="Courier New"/>
        </w:rPr>
      </w:pPr>
      <w:r w:rsidRPr="00A656B2">
        <w:rPr>
          <w:rFonts w:ascii="Courier New" w:hAnsi="Courier New" w:cs="Courier New"/>
        </w:rPr>
        <w:t xml:space="preserve">         "state": "NY",</w:t>
      </w:r>
    </w:p>
    <w:p w14:paraId="1B7E22C9" w14:textId="77777777" w:rsidR="007B2BED" w:rsidRPr="00A656B2" w:rsidRDefault="007B2BED" w:rsidP="00A656B2">
      <w:pPr>
        <w:pStyle w:val="BodyText"/>
        <w:spacing w:after="0"/>
        <w:rPr>
          <w:rFonts w:ascii="Courier New" w:hAnsi="Courier New" w:cs="Courier New"/>
        </w:rPr>
      </w:pPr>
      <w:r w:rsidRPr="00A656B2">
        <w:rPr>
          <w:rFonts w:ascii="Courier New" w:hAnsi="Courier New" w:cs="Courier New"/>
        </w:rPr>
        <w:t xml:space="preserve">         "</w:t>
      </w:r>
      <w:proofErr w:type="spellStart"/>
      <w:r w:rsidRPr="00A656B2">
        <w:rPr>
          <w:rFonts w:ascii="Courier New" w:hAnsi="Courier New" w:cs="Courier New"/>
        </w:rPr>
        <w:t>postalCode</w:t>
      </w:r>
      <w:proofErr w:type="spellEnd"/>
      <w:r w:rsidRPr="00A656B2">
        <w:rPr>
          <w:rFonts w:ascii="Courier New" w:hAnsi="Courier New" w:cs="Courier New"/>
        </w:rPr>
        <w:t>": 10021</w:t>
      </w:r>
    </w:p>
    <w:p w14:paraId="510927C6" w14:textId="77777777" w:rsidR="007B2BED" w:rsidRPr="00A656B2" w:rsidRDefault="007B2BED" w:rsidP="00A656B2">
      <w:pPr>
        <w:pStyle w:val="BodyText"/>
        <w:spacing w:after="0"/>
        <w:rPr>
          <w:rFonts w:ascii="Courier New" w:hAnsi="Courier New" w:cs="Courier New"/>
        </w:rPr>
      </w:pPr>
      <w:r w:rsidRPr="00A656B2">
        <w:rPr>
          <w:rFonts w:ascii="Courier New" w:hAnsi="Courier New" w:cs="Courier New"/>
        </w:rPr>
        <w:t xml:space="preserve">     },</w:t>
      </w:r>
    </w:p>
    <w:p w14:paraId="6747BDF4" w14:textId="77777777" w:rsidR="007B2BED" w:rsidRPr="00A656B2" w:rsidRDefault="007B2BED" w:rsidP="00A656B2">
      <w:pPr>
        <w:pStyle w:val="BodyText"/>
        <w:spacing w:after="0"/>
        <w:rPr>
          <w:rFonts w:ascii="Courier New" w:hAnsi="Courier New" w:cs="Courier New"/>
        </w:rPr>
      </w:pPr>
      <w:r w:rsidRPr="00A656B2">
        <w:rPr>
          <w:rFonts w:ascii="Courier New" w:hAnsi="Courier New" w:cs="Courier New"/>
        </w:rPr>
        <w:t xml:space="preserve">     "</w:t>
      </w:r>
      <w:proofErr w:type="spellStart"/>
      <w:r w:rsidRPr="00A656B2">
        <w:rPr>
          <w:rFonts w:ascii="Courier New" w:hAnsi="Courier New" w:cs="Courier New"/>
        </w:rPr>
        <w:t>phoneNumbers</w:t>
      </w:r>
      <w:proofErr w:type="spellEnd"/>
      <w:r w:rsidRPr="00A656B2">
        <w:rPr>
          <w:rFonts w:ascii="Courier New" w:hAnsi="Courier New" w:cs="Courier New"/>
        </w:rPr>
        <w:t>": [</w:t>
      </w:r>
    </w:p>
    <w:p w14:paraId="464F307A" w14:textId="77777777" w:rsidR="007B2BED" w:rsidRPr="00A656B2" w:rsidRDefault="007B2BED" w:rsidP="00A656B2">
      <w:pPr>
        <w:pStyle w:val="BodyText"/>
        <w:spacing w:after="0"/>
        <w:rPr>
          <w:rFonts w:ascii="Courier New" w:hAnsi="Courier New" w:cs="Courier New"/>
        </w:rPr>
      </w:pPr>
      <w:r w:rsidRPr="00A656B2">
        <w:rPr>
          <w:rFonts w:ascii="Courier New" w:hAnsi="Courier New" w:cs="Courier New"/>
        </w:rPr>
        <w:t xml:space="preserve">         "212 555-1234",</w:t>
      </w:r>
    </w:p>
    <w:p w14:paraId="6703954E" w14:textId="77777777" w:rsidR="007B2BED" w:rsidRPr="00A656B2" w:rsidRDefault="007B2BED" w:rsidP="00A656B2">
      <w:pPr>
        <w:pStyle w:val="BodyText"/>
        <w:spacing w:after="0"/>
        <w:rPr>
          <w:rFonts w:ascii="Courier New" w:hAnsi="Courier New" w:cs="Courier New"/>
        </w:rPr>
      </w:pPr>
      <w:r w:rsidRPr="00A656B2">
        <w:rPr>
          <w:rFonts w:ascii="Courier New" w:hAnsi="Courier New" w:cs="Courier New"/>
        </w:rPr>
        <w:t xml:space="preserve">         "646 555-4567"</w:t>
      </w:r>
    </w:p>
    <w:p w14:paraId="0F83BB23" w14:textId="77777777" w:rsidR="007B2BED" w:rsidRPr="00A656B2" w:rsidRDefault="007B2BED" w:rsidP="00A656B2">
      <w:pPr>
        <w:pStyle w:val="BodyText"/>
        <w:spacing w:after="0"/>
        <w:rPr>
          <w:rFonts w:ascii="Courier New" w:hAnsi="Courier New" w:cs="Courier New"/>
        </w:rPr>
      </w:pPr>
      <w:r w:rsidRPr="00A656B2">
        <w:rPr>
          <w:rFonts w:ascii="Courier New" w:hAnsi="Courier New" w:cs="Courier New"/>
        </w:rPr>
        <w:t xml:space="preserve">     ]</w:t>
      </w:r>
    </w:p>
    <w:p w14:paraId="4BAEF379" w14:textId="77777777" w:rsidR="007B2BED" w:rsidRPr="00A656B2" w:rsidRDefault="007B2BED" w:rsidP="00A656B2">
      <w:pPr>
        <w:pStyle w:val="BodyText"/>
        <w:spacing w:after="0"/>
        <w:rPr>
          <w:rFonts w:ascii="Courier New" w:hAnsi="Courier New" w:cs="Courier New"/>
        </w:rPr>
      </w:pPr>
      <w:r w:rsidRPr="00A656B2">
        <w:rPr>
          <w:rFonts w:ascii="Courier New" w:hAnsi="Courier New" w:cs="Courier New"/>
        </w:rPr>
        <w:t xml:space="preserve"> }</w:t>
      </w:r>
    </w:p>
    <w:p w14:paraId="11BF46EC" w14:textId="77777777" w:rsidR="007B2BED" w:rsidRDefault="007B2BED" w:rsidP="007B2BED">
      <w:pPr>
        <w:pStyle w:val="BodyText"/>
      </w:pPr>
    </w:p>
    <w:p w14:paraId="721076AA" w14:textId="77777777" w:rsidR="00A656B2" w:rsidRDefault="00A656B2" w:rsidP="00A656B2">
      <w:pPr>
        <w:pStyle w:val="Heading2"/>
      </w:pPr>
      <w:r>
        <w:t>How JSON interacts with Event Master processors</w:t>
      </w:r>
    </w:p>
    <w:p w14:paraId="7CA55B07" w14:textId="77777777" w:rsidR="00A656B2" w:rsidRDefault="00A656B2" w:rsidP="00A656B2">
      <w:pPr>
        <w:pStyle w:val="BodyText"/>
      </w:pPr>
      <w:r w:rsidRPr="00A656B2">
        <w:t>JSON uses JSON RPC (REST based) to interact with the Event Master processors such as E2, S3–4K, and EX. JSON-RPC is a remote procedure call protocol encoded in JSON.</w:t>
      </w:r>
    </w:p>
    <w:p w14:paraId="6EA224BC" w14:textId="77777777" w:rsidR="00A656B2" w:rsidRDefault="00A656B2" w:rsidP="00A656B2">
      <w:pPr>
        <w:pStyle w:val="BodyText"/>
      </w:pPr>
      <w:r>
        <w:t xml:space="preserve">JSON-RPC works by sending a request to a server implementing this protocol. The client in that case is typically software intending to call a single method of a remote system. Multiple input parameters can be passed to the remote method as an array or object, whereas the method itself can return multiple output data as well. </w:t>
      </w:r>
    </w:p>
    <w:p w14:paraId="5D68309D" w14:textId="77777777" w:rsidR="00A656B2" w:rsidRDefault="00A656B2" w:rsidP="00A656B2">
      <w:pPr>
        <w:pStyle w:val="BodyText"/>
      </w:pPr>
      <w:r>
        <w:t>There are JSON RPCs defined to perform tasks on the Event Master processor. User needs to send JSON request through their application or open source application like Postman.</w:t>
      </w:r>
    </w:p>
    <w:p w14:paraId="011DDBAB" w14:textId="77777777" w:rsidR="00A656B2" w:rsidRDefault="00A656B2" w:rsidP="00A656B2">
      <w:pPr>
        <w:pStyle w:val="BodyText"/>
      </w:pPr>
      <w:r>
        <w:t>These applications should send request on IP where the Event Master processor is running and fixed port 9999 (Webserver of Event Master processor is running on port 9999).</w:t>
      </w:r>
    </w:p>
    <w:p w14:paraId="7180E06C" w14:textId="77777777" w:rsidR="00A656B2" w:rsidRDefault="00A656B2" w:rsidP="00A656B2">
      <w:pPr>
        <w:pStyle w:val="BodyText"/>
      </w:pPr>
    </w:p>
    <w:p w14:paraId="782E7D01" w14:textId="77777777" w:rsidR="00A656B2" w:rsidRDefault="00A656B2" w:rsidP="00535F66">
      <w:pPr>
        <w:pStyle w:val="Heading2"/>
      </w:pPr>
      <w:r>
        <w:t>Postman</w:t>
      </w:r>
    </w:p>
    <w:p w14:paraId="2A7E78CA" w14:textId="77777777" w:rsidR="007B2BED" w:rsidRDefault="00A656B2" w:rsidP="00A656B2">
      <w:pPr>
        <w:pStyle w:val="BodyText"/>
      </w:pPr>
      <w:r>
        <w:t>Postman is an application that you can use to test the Event Master JSON API.</w:t>
      </w:r>
    </w:p>
    <w:p w14:paraId="50ECA6BD" w14:textId="77777777" w:rsidR="009C6994" w:rsidRDefault="009C6994" w:rsidP="009C6994">
      <w:pPr>
        <w:pStyle w:val="ListNumber"/>
        <w:spacing w:after="0"/>
      </w:pPr>
      <w:r>
        <w:t xml:space="preserve">Go to the </w:t>
      </w:r>
      <w:proofErr w:type="spellStart"/>
      <w:r>
        <w:t>GetPostman</w:t>
      </w:r>
      <w:proofErr w:type="spellEnd"/>
      <w:r>
        <w:t xml:space="preserve"> website.</w:t>
      </w:r>
    </w:p>
    <w:p w14:paraId="21C573D5" w14:textId="77777777" w:rsidR="009C6994" w:rsidRDefault="009C6994" w:rsidP="009C6994">
      <w:pPr>
        <w:pStyle w:val="ListContinue"/>
      </w:pPr>
      <w:r>
        <w:t>(</w:t>
      </w:r>
      <w:hyperlink r:id="rId5" w:history="1">
        <w:r w:rsidRPr="00F304EF">
          <w:rPr>
            <w:rStyle w:val="Hyperlink"/>
          </w:rPr>
          <w:t>https://www.getpostman.com/</w:t>
        </w:r>
      </w:hyperlink>
      <w:r>
        <w:t xml:space="preserve"> )</w:t>
      </w:r>
    </w:p>
    <w:p w14:paraId="2EF97DAF" w14:textId="77777777" w:rsidR="009C6994" w:rsidRDefault="009C6994" w:rsidP="009C6994">
      <w:pPr>
        <w:pStyle w:val="ListNumber"/>
      </w:pPr>
      <w:r>
        <w:t>Download the free Postman app.</w:t>
      </w:r>
    </w:p>
    <w:p w14:paraId="34576B1B" w14:textId="77777777" w:rsidR="009C6994" w:rsidRDefault="009C6994" w:rsidP="009C6994">
      <w:pPr>
        <w:pStyle w:val="ListNumber"/>
        <w:spacing w:after="0"/>
      </w:pPr>
      <w:r>
        <w:t>Install Postman on your machine.</w:t>
      </w:r>
    </w:p>
    <w:p w14:paraId="18B4BE0F" w14:textId="77777777" w:rsidR="007B2BED" w:rsidRPr="009C6994" w:rsidRDefault="00EA4A36" w:rsidP="009C6994">
      <w:pPr>
        <w:pStyle w:val="ListNumber"/>
        <w:spacing w:after="0"/>
      </w:pPr>
      <w:r w:rsidRPr="009C6994">
        <w:t>Launch Postman and follow these steps to send JSON commands to the Event Master processor.</w:t>
      </w:r>
    </w:p>
    <w:p w14:paraId="68EBF15B" w14:textId="77777777" w:rsidR="009C6994" w:rsidRPr="009C6994" w:rsidRDefault="009C6994" w:rsidP="009C6994">
      <w:pPr>
        <w:pStyle w:val="ListNumber2"/>
      </w:pPr>
      <w:r w:rsidRPr="009C6994">
        <w:t>Select POST from the dropdown next to the URL text box.</w:t>
      </w:r>
    </w:p>
    <w:p w14:paraId="3E971AD5" w14:textId="77777777" w:rsidR="009C6994" w:rsidRPr="009C6994" w:rsidRDefault="009C6994" w:rsidP="009C6994">
      <w:pPr>
        <w:pStyle w:val="ListNumber2"/>
      </w:pPr>
      <w:r w:rsidRPr="009C6994">
        <w:t>Enter the request URL with port 9999</w:t>
      </w:r>
      <w:r>
        <w:t>.</w:t>
      </w:r>
    </w:p>
    <w:p w14:paraId="45ED3100" w14:textId="77777777" w:rsidR="009C6994" w:rsidRPr="009C6994" w:rsidRDefault="009C6994" w:rsidP="009C6994">
      <w:pPr>
        <w:pStyle w:val="ListNumber2"/>
        <w:keepNext/>
        <w:spacing w:after="0"/>
      </w:pPr>
      <w:r w:rsidRPr="009C6994">
        <w:t>Type “Content-Type” for header and “application/json” as value of this header.</w:t>
      </w:r>
    </w:p>
    <w:p w14:paraId="377D9BC0" w14:textId="77777777" w:rsidR="009C6994" w:rsidRPr="009C6994" w:rsidRDefault="009C6994" w:rsidP="0025648C">
      <w:pPr>
        <w:pStyle w:val="ListContinue2"/>
      </w:pPr>
      <w:r w:rsidRPr="009C6994">
        <w:t xml:space="preserve">(See </w:t>
      </w:r>
      <w:hyperlink r:id="rId6" w:history="1">
        <w:r w:rsidRPr="00F304EF">
          <w:rPr>
            <w:rStyle w:val="Hyperlink"/>
          </w:rPr>
          <w:t>https://www.getpostman.com/docs/requests</w:t>
        </w:r>
      </w:hyperlink>
      <w:r>
        <w:t xml:space="preserve"> </w:t>
      </w:r>
      <w:r w:rsidRPr="009C6994">
        <w:t xml:space="preserve">for </w:t>
      </w:r>
      <w:r>
        <w:t>more information on sending requests</w:t>
      </w:r>
      <w:r w:rsidRPr="009C6994">
        <w:t>.)</w:t>
      </w:r>
    </w:p>
    <w:p w14:paraId="68CCEAEA" w14:textId="77777777" w:rsidR="009C6994" w:rsidRDefault="009C6994" w:rsidP="009C6994">
      <w:pPr>
        <w:pStyle w:val="ListContinue"/>
      </w:pPr>
      <w:r>
        <w:rPr>
          <w:noProof/>
        </w:rPr>
        <w:lastRenderedPageBreak/>
        <w:drawing>
          <wp:inline distT="0" distB="0" distL="0" distR="0" wp14:anchorId="70E7106D" wp14:editId="6B6E1E14">
            <wp:extent cx="3598903" cy="1060652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903" cy="106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D0EDE" w14:textId="77777777" w:rsidR="009C6994" w:rsidRDefault="009C6994" w:rsidP="005A1DD4">
      <w:pPr>
        <w:pStyle w:val="Caption"/>
        <w:spacing w:after="0"/>
        <w:ind w:left="360"/>
      </w:pPr>
      <w:r>
        <w:t>Image B–1</w:t>
      </w:r>
    </w:p>
    <w:p w14:paraId="451017CA" w14:textId="77777777" w:rsidR="009C6994" w:rsidRDefault="005A1DD4" w:rsidP="005A1DD4">
      <w:pPr>
        <w:pStyle w:val="Caption"/>
        <w:spacing w:before="0"/>
        <w:ind w:left="360"/>
      </w:pPr>
      <w:r>
        <w:t>Content-Type and application/json</w:t>
      </w:r>
    </w:p>
    <w:p w14:paraId="156D829E" w14:textId="77777777" w:rsidR="009C6994" w:rsidRDefault="009C6994" w:rsidP="009C6994">
      <w:pPr>
        <w:pStyle w:val="ListContinue"/>
      </w:pPr>
    </w:p>
    <w:p w14:paraId="25389FE5" w14:textId="77777777" w:rsidR="009C6994" w:rsidRDefault="009C6994" w:rsidP="009C6994">
      <w:pPr>
        <w:pStyle w:val="ListNumber"/>
      </w:pPr>
      <w:r>
        <w:t xml:space="preserve">Select </w:t>
      </w:r>
      <w:r w:rsidRPr="005A1DD4">
        <w:rPr>
          <w:b/>
          <w:i/>
        </w:rPr>
        <w:t>Body</w:t>
      </w:r>
      <w:r>
        <w:t xml:space="preserve"> and click on raw from the buttons available below </w:t>
      </w:r>
      <w:r w:rsidR="005A1DD4">
        <w:t xml:space="preserve">the </w:t>
      </w:r>
      <w:r>
        <w:t>URL text box.</w:t>
      </w:r>
    </w:p>
    <w:p w14:paraId="085AEC63" w14:textId="77777777" w:rsidR="007B2BED" w:rsidRDefault="009C6994" w:rsidP="009C6994">
      <w:pPr>
        <w:pStyle w:val="ListNumber"/>
      </w:pPr>
      <w:r>
        <w:t>Write the request in the body.</w:t>
      </w:r>
    </w:p>
    <w:p w14:paraId="232B3D6D" w14:textId="77777777" w:rsidR="00444282" w:rsidRDefault="00444282" w:rsidP="00444282">
      <w:pPr>
        <w:pStyle w:val="NoSpacing"/>
      </w:pPr>
    </w:p>
    <w:p w14:paraId="4CE03F8F" w14:textId="77777777" w:rsidR="00444282" w:rsidRDefault="00444282" w:rsidP="00444282">
      <w:pPr>
        <w:pStyle w:val="BodyText"/>
      </w:pPr>
      <w:r>
        <w:t>A request is a call to a specific method provided by a remote system. It must contain three certain properties:</w:t>
      </w:r>
    </w:p>
    <w:p w14:paraId="51F33D4B" w14:textId="77777777" w:rsidR="00444282" w:rsidRDefault="00444282" w:rsidP="00145686">
      <w:pPr>
        <w:pStyle w:val="ListBullet"/>
      </w:pPr>
      <w:r>
        <w:t>method—</w:t>
      </w:r>
      <w:r w:rsidR="00145686">
        <w:t>a</w:t>
      </w:r>
      <w:r>
        <w:t xml:space="preserve"> String with the name of the method to be invoked.</w:t>
      </w:r>
    </w:p>
    <w:p w14:paraId="7B83591C" w14:textId="77777777" w:rsidR="00444282" w:rsidRDefault="00444282" w:rsidP="00145686">
      <w:pPr>
        <w:pStyle w:val="ListBullet"/>
      </w:pPr>
      <w:r>
        <w:t>params—</w:t>
      </w:r>
      <w:r w:rsidR="00145686">
        <w:t>a</w:t>
      </w:r>
      <w:r>
        <w:t>n Object or Array of values to be passed as parameters to the defined method.</w:t>
      </w:r>
    </w:p>
    <w:p w14:paraId="78FE7277" w14:textId="77777777" w:rsidR="00444282" w:rsidRDefault="00444282" w:rsidP="00145686">
      <w:pPr>
        <w:pStyle w:val="ListBullet"/>
      </w:pPr>
      <w:r>
        <w:t>id—</w:t>
      </w:r>
      <w:r w:rsidR="00145686">
        <w:t>a</w:t>
      </w:r>
      <w:r>
        <w:t xml:space="preserve"> value of any type used to match the response with the request to which it is replying.</w:t>
      </w:r>
    </w:p>
    <w:p w14:paraId="547A43A1" w14:textId="77777777" w:rsidR="00444282" w:rsidRDefault="00444282" w:rsidP="00444282">
      <w:pPr>
        <w:pStyle w:val="BodyText"/>
      </w:pPr>
      <w:r>
        <w:t>The receiver of the request must reply with a valid response to all received requests. A response must contain the properties mentioned below.</w:t>
      </w:r>
    </w:p>
    <w:p w14:paraId="71814FD3" w14:textId="77777777" w:rsidR="00444282" w:rsidRDefault="00444282" w:rsidP="00145686">
      <w:pPr>
        <w:pStyle w:val="ListBullet"/>
      </w:pPr>
      <w:r>
        <w:t>result—</w:t>
      </w:r>
      <w:r w:rsidR="00145686">
        <w:t>t</w:t>
      </w:r>
      <w:r>
        <w:t>he data returned by the invoked method. If an error occurred while invoking the method, this value must be null.</w:t>
      </w:r>
    </w:p>
    <w:p w14:paraId="08E057C7" w14:textId="77777777" w:rsidR="00444282" w:rsidRDefault="00444282" w:rsidP="00145686">
      <w:pPr>
        <w:pStyle w:val="ListBullet"/>
      </w:pPr>
      <w:r>
        <w:t>error—</w:t>
      </w:r>
      <w:r w:rsidR="00145686">
        <w:t>a</w:t>
      </w:r>
      <w:r>
        <w:t xml:space="preserve"> specified error code if there was an error invoking the method, otherwise null.</w:t>
      </w:r>
    </w:p>
    <w:p w14:paraId="2194262A" w14:textId="77777777" w:rsidR="007B2BED" w:rsidRDefault="00444282" w:rsidP="00145686">
      <w:pPr>
        <w:pStyle w:val="ListBullet"/>
      </w:pPr>
      <w:r>
        <w:t>id—</w:t>
      </w:r>
      <w:r w:rsidR="00145686">
        <w:t>t</w:t>
      </w:r>
      <w:r>
        <w:t>he id of the request to which it is responding.</w:t>
      </w:r>
    </w:p>
    <w:p w14:paraId="4B88EDED" w14:textId="77777777" w:rsidR="007B2BED" w:rsidRDefault="007B2BED" w:rsidP="00444282">
      <w:pPr>
        <w:pStyle w:val="NoSpacing"/>
      </w:pPr>
    </w:p>
    <w:p w14:paraId="5F1C80AD" w14:textId="77777777" w:rsidR="00444282" w:rsidRDefault="00444282" w:rsidP="007B2BED">
      <w:pPr>
        <w:pStyle w:val="BodyText"/>
      </w:pPr>
      <w:r>
        <w:t>For example:</w:t>
      </w:r>
    </w:p>
    <w:p w14:paraId="6381560C" w14:textId="77777777" w:rsidR="00444282" w:rsidRPr="00444282" w:rsidRDefault="00444282" w:rsidP="007B2BED">
      <w:pPr>
        <w:pStyle w:val="BodyText"/>
        <w:rPr>
          <w:rFonts w:ascii="Courier New" w:hAnsi="Courier New" w:cs="Courier New"/>
        </w:rPr>
      </w:pPr>
      <w:r w:rsidRPr="00444282">
        <w:rPr>
          <w:rFonts w:ascii="Courier New" w:hAnsi="Courier New" w:cs="Courier New"/>
        </w:rPr>
        <w:t>{"params":{}, "method":"</w:t>
      </w:r>
      <w:proofErr w:type="spellStart"/>
      <w:r w:rsidRPr="00444282">
        <w:rPr>
          <w:rFonts w:ascii="Courier New" w:hAnsi="Courier New" w:cs="Courier New"/>
        </w:rPr>
        <w:t>powerStatus</w:t>
      </w:r>
      <w:proofErr w:type="spellEnd"/>
      <w:r w:rsidRPr="00444282">
        <w:rPr>
          <w:rFonts w:ascii="Courier New" w:hAnsi="Courier New" w:cs="Courier New"/>
        </w:rPr>
        <w:t>", "id":"1234", "jsonrpc":"2.0"}</w:t>
      </w:r>
    </w:p>
    <w:p w14:paraId="73CEE518" w14:textId="77777777" w:rsidR="007B2BED" w:rsidRPr="007B2BED" w:rsidRDefault="00444282" w:rsidP="007B2BED">
      <w:pPr>
        <w:pStyle w:val="BodyText"/>
      </w:pPr>
      <w:r>
        <w:rPr>
          <w:noProof/>
        </w:rPr>
        <w:drawing>
          <wp:inline distT="0" distB="0" distL="0" distR="0" wp14:anchorId="7A84E876" wp14:editId="57D6F92B">
            <wp:extent cx="3598903" cy="1060652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werStatus_AP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903" cy="106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C8A5" w14:textId="77777777" w:rsidR="00444282" w:rsidRDefault="00444282" w:rsidP="00444282">
      <w:pPr>
        <w:pStyle w:val="Caption"/>
        <w:spacing w:after="0"/>
      </w:pPr>
      <w:r>
        <w:t>Image B–2</w:t>
      </w:r>
    </w:p>
    <w:p w14:paraId="6E1956C1" w14:textId="77777777" w:rsidR="00444282" w:rsidRDefault="00444282" w:rsidP="00444282">
      <w:pPr>
        <w:pStyle w:val="Caption"/>
        <w:spacing w:before="0"/>
      </w:pPr>
      <w:proofErr w:type="spellStart"/>
      <w:r>
        <w:t>powerStatus</w:t>
      </w:r>
      <w:proofErr w:type="spellEnd"/>
      <w:r>
        <w:t xml:space="preserve"> API – example </w:t>
      </w:r>
      <w:r w:rsidRPr="00444282">
        <w:rPr>
          <w:color w:val="808080" w:themeColor="background1" w:themeShade="80"/>
        </w:rPr>
        <w:t>[powerStatus_API</w:t>
      </w:r>
      <w:r>
        <w:rPr>
          <w:color w:val="808080" w:themeColor="background1" w:themeShade="80"/>
        </w:rPr>
        <w:t>.png</w:t>
      </w:r>
      <w:r w:rsidRPr="00444282">
        <w:rPr>
          <w:color w:val="808080" w:themeColor="background1" w:themeShade="80"/>
        </w:rPr>
        <w:t>]</w:t>
      </w:r>
    </w:p>
    <w:p w14:paraId="5D220AC5" w14:textId="77777777" w:rsidR="009E5097" w:rsidRDefault="009E5097" w:rsidP="002365E1">
      <w:pPr>
        <w:pStyle w:val="NoSpacing"/>
      </w:pPr>
    </w:p>
    <w:p w14:paraId="7E040DB1" w14:textId="77777777" w:rsidR="002365E1" w:rsidRDefault="002365E1" w:rsidP="00AD1379">
      <w:pPr>
        <w:pStyle w:val="BodyText"/>
      </w:pPr>
      <w:r w:rsidRPr="002365E1">
        <w:t xml:space="preserve">Here, </w:t>
      </w:r>
      <w:proofErr w:type="spellStart"/>
      <w:r w:rsidRPr="002365E1">
        <w:t>powerStatus</w:t>
      </w:r>
      <w:proofErr w:type="spellEnd"/>
      <w:r w:rsidRPr="002365E1">
        <w:t xml:space="preserve"> is the JSON API to be sent.</w:t>
      </w:r>
    </w:p>
    <w:p w14:paraId="7C8E2F3E" w14:textId="77777777" w:rsidR="002365E1" w:rsidRDefault="002365E1" w:rsidP="00AD1379">
      <w:pPr>
        <w:pStyle w:val="BodyText"/>
      </w:pPr>
    </w:p>
    <w:p w14:paraId="75B745BF" w14:textId="77777777" w:rsidR="002365E1" w:rsidRDefault="002365E1" w:rsidP="002365E1">
      <w:pPr>
        <w:pStyle w:val="Heading2"/>
      </w:pPr>
      <w:r>
        <w:t>JSON APIs</w:t>
      </w:r>
    </w:p>
    <w:p w14:paraId="12FBA3B4" w14:textId="77777777" w:rsidR="002365E1" w:rsidRDefault="002365E1" w:rsidP="002365E1">
      <w:pPr>
        <w:pStyle w:val="BodyText"/>
      </w:pPr>
      <w:r>
        <w:t xml:space="preserve">Here are some of the JSON APIs defined for controlling the Event Master processor. If you have a master / slave Event Master setup, JSON must be sent to the master unit. For all the requests, this </w:t>
      </w:r>
      <w:r w:rsidR="00D21752">
        <w:t>section</w:t>
      </w:r>
      <w:r>
        <w:t xml:space="preserve"> explains the parameter pa</w:t>
      </w:r>
      <w:r w:rsidR="00D21752">
        <w:t>ssed or used in the RPC calls. I</w:t>
      </w:r>
      <w:r>
        <w:t xml:space="preserve">f the params object is blank that means that API doesn’t require </w:t>
      </w:r>
      <w:r w:rsidR="00D21752">
        <w:t>a</w:t>
      </w:r>
      <w:r>
        <w:t xml:space="preserve"> parameter.</w:t>
      </w:r>
    </w:p>
    <w:p w14:paraId="5AC3F8D8" w14:textId="77777777" w:rsidR="002365E1" w:rsidRPr="009E024E" w:rsidRDefault="002365E1" w:rsidP="002365E1">
      <w:pPr>
        <w:pStyle w:val="NoSpacing"/>
      </w:pPr>
    </w:p>
    <w:p w14:paraId="2B2E691C" w14:textId="77777777" w:rsidR="002365E1" w:rsidRDefault="002365E1" w:rsidP="002365E1">
      <w:pPr>
        <w:pStyle w:val="Info"/>
      </w:pPr>
      <w:r w:rsidRPr="009E024E">
        <w:rPr>
          <w:noProof/>
        </w:rPr>
        <w:drawing>
          <wp:anchor distT="0" distB="0" distL="114300" distR="114300" simplePos="0" relativeHeight="251657216" behindDoc="0" locked="0" layoutInCell="1" allowOverlap="1" wp14:anchorId="6D21BBAA" wp14:editId="422948D1">
            <wp:simplePos x="0" y="0"/>
            <wp:positionH relativeFrom="column">
              <wp:posOffset>0</wp:posOffset>
            </wp:positionH>
            <wp:positionV relativeFrom="paragraph">
              <wp:posOffset>21590</wp:posOffset>
            </wp:positionV>
            <wp:extent cx="347472" cy="347472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024E">
        <w:tab/>
      </w:r>
      <w:r w:rsidRPr="002365E1">
        <w:t>Requests are case sensitive.</w:t>
      </w:r>
    </w:p>
    <w:p w14:paraId="2E832D91" w14:textId="77777777" w:rsidR="002365E1" w:rsidRPr="002365E1" w:rsidRDefault="002365E1" w:rsidP="002365E1">
      <w:pPr>
        <w:pStyle w:val="Info"/>
      </w:pPr>
    </w:p>
    <w:p w14:paraId="7977D7B5" w14:textId="77777777" w:rsidR="002365E1" w:rsidRPr="009E024E" w:rsidRDefault="002365E1" w:rsidP="002365E1">
      <w:pPr>
        <w:pStyle w:val="NoSpacing"/>
      </w:pPr>
    </w:p>
    <w:p w14:paraId="79B74E20" w14:textId="77777777" w:rsidR="00CE0DC6" w:rsidRPr="004D1ADD" w:rsidRDefault="00CE0DC6" w:rsidP="00CE0DC6">
      <w:pPr>
        <w:pStyle w:val="BodyText"/>
        <w:keepNext/>
        <w:rPr>
          <w:b/>
        </w:rPr>
      </w:pPr>
      <w:proofErr w:type="spellStart"/>
      <w:r w:rsidRPr="004D1ADD">
        <w:rPr>
          <w:b/>
        </w:rPr>
        <w:lastRenderedPageBreak/>
        <w:t>allTrans</w:t>
      </w:r>
      <w:proofErr w:type="spellEnd"/>
      <w:r>
        <w:rPr>
          <w:b/>
        </w:rPr>
        <w:t xml:space="preserve"> </w:t>
      </w:r>
    </w:p>
    <w:p w14:paraId="083D1492" w14:textId="77777777" w:rsidR="00CE0DC6" w:rsidRDefault="00CE0DC6" w:rsidP="00CE0DC6">
      <w:pPr>
        <w:pStyle w:val="ListBullet"/>
        <w:keepNext/>
      </w:pPr>
      <w:r>
        <w:t>Definition</w:t>
      </w:r>
    </w:p>
    <w:p w14:paraId="2A4ACABB" w14:textId="04C92544" w:rsidR="00CE0DC6" w:rsidRDefault="00CE0DC6" w:rsidP="00CE0DC6">
      <w:pPr>
        <w:pStyle w:val="ListBullet2"/>
        <w:spacing w:after="120"/>
      </w:pPr>
      <w:r>
        <w:t>It executes the “</w:t>
      </w:r>
      <w:proofErr w:type="spellStart"/>
      <w:r>
        <w:t>allTrans</w:t>
      </w:r>
      <w:proofErr w:type="spellEnd"/>
      <w:r>
        <w:t>” command.</w:t>
      </w:r>
    </w:p>
    <w:p w14:paraId="33A74CCA" w14:textId="015A51AB" w:rsidR="006B1D7A" w:rsidRDefault="006B1D7A" w:rsidP="00CE0DC6">
      <w:pPr>
        <w:pStyle w:val="ListBullet2"/>
        <w:spacing w:after="120"/>
      </w:pPr>
      <w:r>
        <w:t>If multi-operator mode is enabled, all-trans will affect only on those destinations which are selected for operator.</w:t>
      </w:r>
    </w:p>
    <w:p w14:paraId="1250296D" w14:textId="77777777" w:rsidR="00CE0DC6" w:rsidRDefault="00CE0DC6" w:rsidP="00CE0DC6">
      <w:pPr>
        <w:pStyle w:val="ListBullet"/>
      </w:pPr>
      <w:r>
        <w:t>Request:</w:t>
      </w:r>
    </w:p>
    <w:p w14:paraId="68BCF0DE" w14:textId="77777777" w:rsidR="00CE0DC6" w:rsidRPr="003B659B" w:rsidRDefault="00CE0DC6" w:rsidP="00CE0DC6">
      <w:pPr>
        <w:pStyle w:val="ListBullet2"/>
        <w:spacing w:after="120"/>
      </w:pPr>
      <w:r w:rsidRPr="00D46EF8">
        <w:t>param: {"</w:t>
      </w:r>
      <w:proofErr w:type="spellStart"/>
      <w:r w:rsidRPr="00D46EF8">
        <w:t>transTime</w:t>
      </w:r>
      <w:proofErr w:type="spellEnd"/>
      <w:r w:rsidRPr="00D46EF8">
        <w:t>": 40} -    integer value, will be applied to all armed destinations. (optional)</w:t>
      </w:r>
    </w:p>
    <w:p w14:paraId="33716292" w14:textId="0767922A" w:rsidR="00CE0DC6" w:rsidRDefault="00CE0DC6" w:rsidP="007B4998">
      <w:pPr>
        <w:pStyle w:val="ListBullet2"/>
        <w:numPr>
          <w:ilvl w:val="0"/>
          <w:numId w:val="0"/>
        </w:numPr>
        <w:spacing w:after="120"/>
        <w:ind w:left="720" w:hanging="360"/>
      </w:pPr>
    </w:p>
    <w:p w14:paraId="7563A28C" w14:textId="77777777" w:rsidR="007B4998" w:rsidRDefault="007B4998" w:rsidP="007B4998">
      <w:pPr>
        <w:pStyle w:val="ListBullet"/>
      </w:pPr>
      <w:r>
        <w:t>Multi-Operator Mode:</w:t>
      </w:r>
    </w:p>
    <w:p w14:paraId="0A5FCAA6" w14:textId="77777777" w:rsidR="007B4998" w:rsidRDefault="007B4998" w:rsidP="007B4998">
      <w:pPr>
        <w:pStyle w:val="ListBullet2"/>
        <w:spacing w:after="120"/>
      </w:pPr>
      <w:r>
        <w:t>New parameters are introduced to cater multi-operator mode along with above parameters.</w:t>
      </w:r>
    </w:p>
    <w:p w14:paraId="17EE0A77" w14:textId="77777777" w:rsidR="007B4998" w:rsidRDefault="007B4998" w:rsidP="007B4998">
      <w:pPr>
        <w:pStyle w:val="ListBullet2"/>
      </w:pPr>
      <w:r>
        <w:t>These parameters are used only when one or more operators are enabled.</w:t>
      </w:r>
    </w:p>
    <w:p w14:paraId="221427A3" w14:textId="34789C37" w:rsidR="007B4998" w:rsidRPr="00CB7A16" w:rsidRDefault="007B4998" w:rsidP="007B4998">
      <w:pPr>
        <w:pStyle w:val="ListBullet2"/>
        <w:spacing w:after="120"/>
      </w:pPr>
      <w:r>
        <w:t xml:space="preserve">params: </w:t>
      </w:r>
      <w:r w:rsidRPr="00FD00DE">
        <w:rPr>
          <w:rFonts w:ascii="Courier New" w:hAnsi="Courier New" w:cs="Courier New"/>
          <w:sz w:val="18"/>
          <w:szCs w:val="18"/>
        </w:rPr>
        <w:t>{"</w:t>
      </w:r>
      <w:proofErr w:type="spellStart"/>
      <w:r>
        <w:rPr>
          <w:rFonts w:ascii="Courier New" w:hAnsi="Courier New" w:cs="Courier New"/>
          <w:sz w:val="18"/>
          <w:szCs w:val="18"/>
        </w:rPr>
        <w:t>operatorId</w:t>
      </w:r>
      <w:proofErr w:type="spellEnd"/>
      <w:r w:rsidRPr="00FD00DE">
        <w:rPr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: y</w:t>
      </w:r>
      <w:r w:rsidRPr="00FD00DE">
        <w:rPr>
          <w:rFonts w:ascii="Courier New" w:hAnsi="Courier New" w:cs="Courier New"/>
          <w:sz w:val="18"/>
          <w:szCs w:val="18"/>
        </w:rPr>
        <w:t>}</w:t>
      </w:r>
      <w:r>
        <w:rPr>
          <w:rFonts w:ascii="Courier New" w:hAnsi="Courier New" w:cs="Courier New"/>
          <w:sz w:val="18"/>
          <w:szCs w:val="18"/>
        </w:rPr>
        <w:t xml:space="preserve">  (for normal operator)</w:t>
      </w:r>
    </w:p>
    <w:p w14:paraId="7A4158BA" w14:textId="77777777" w:rsidR="007B4998" w:rsidRDefault="007B4998" w:rsidP="007B4998">
      <w:pPr>
        <w:pStyle w:val="ListBullet3"/>
      </w:pPr>
      <w:r>
        <w:t>“</w:t>
      </w:r>
      <w:proofErr w:type="spellStart"/>
      <w:r>
        <w:t>operatorId</w:t>
      </w:r>
      <w:proofErr w:type="spellEnd"/>
      <w:r>
        <w:t xml:space="preserve">”— operator index (For current release only 0,1,2 are indexes). </w:t>
      </w:r>
    </w:p>
    <w:p w14:paraId="37F5C079" w14:textId="77777777" w:rsidR="007B4998" w:rsidRDefault="007B4998" w:rsidP="007B4998">
      <w:pPr>
        <w:pStyle w:val="ListBullet3"/>
      </w:pPr>
      <w:r>
        <w:t>If user still want to use “super-operator” mode, password is required which is passed as a parameter.</w:t>
      </w:r>
    </w:p>
    <w:p w14:paraId="69E5A0D2" w14:textId="77777777" w:rsidR="007B4998" w:rsidRDefault="007B4998" w:rsidP="007B4998">
      <w:pPr>
        <w:pStyle w:val="ListBullet2"/>
        <w:numPr>
          <w:ilvl w:val="0"/>
          <w:numId w:val="0"/>
        </w:numPr>
        <w:spacing w:after="120"/>
        <w:ind w:left="1080"/>
      </w:pPr>
    </w:p>
    <w:p w14:paraId="29578157" w14:textId="7B96350E" w:rsidR="007B4998" w:rsidRPr="00CB7A16" w:rsidRDefault="007B4998" w:rsidP="007B4998">
      <w:pPr>
        <w:pStyle w:val="ListBullet2"/>
        <w:spacing w:after="120"/>
      </w:pPr>
      <w:r>
        <w:t xml:space="preserve">params: </w:t>
      </w:r>
      <w:r w:rsidRPr="00FD00DE">
        <w:rPr>
          <w:rFonts w:ascii="Courier New" w:hAnsi="Courier New" w:cs="Courier New"/>
          <w:sz w:val="18"/>
          <w:szCs w:val="18"/>
        </w:rPr>
        <w:t>{"</w:t>
      </w:r>
      <w:r>
        <w:rPr>
          <w:rFonts w:ascii="Courier New" w:hAnsi="Courier New" w:cs="Courier New"/>
          <w:sz w:val="18"/>
          <w:szCs w:val="18"/>
        </w:rPr>
        <w:t>password</w:t>
      </w:r>
      <w:r w:rsidRPr="00FD00DE">
        <w:rPr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 xml:space="preserve">: </w:t>
      </w:r>
      <w:r w:rsidR="002332F6" w:rsidRPr="00FD00DE">
        <w:rPr>
          <w:rFonts w:ascii="Courier New" w:hAnsi="Courier New" w:cs="Courier New"/>
          <w:sz w:val="18"/>
          <w:szCs w:val="18"/>
        </w:rPr>
        <w:t>"</w:t>
      </w:r>
      <w:proofErr w:type="spellStart"/>
      <w:r w:rsidR="002332F6">
        <w:rPr>
          <w:rFonts w:ascii="Courier New" w:hAnsi="Courier New" w:cs="Courier New"/>
          <w:sz w:val="18"/>
          <w:szCs w:val="18"/>
        </w:rPr>
        <w:t>xyz</w:t>
      </w:r>
      <w:proofErr w:type="spellEnd"/>
      <w:r w:rsidR="002332F6" w:rsidRPr="00FD00DE">
        <w:rPr>
          <w:rFonts w:ascii="Courier New" w:hAnsi="Courier New" w:cs="Courier New"/>
          <w:sz w:val="18"/>
          <w:szCs w:val="18"/>
        </w:rPr>
        <w:t>"</w:t>
      </w:r>
      <w:r w:rsidRPr="00FD00DE">
        <w:rPr>
          <w:rFonts w:ascii="Courier New" w:hAnsi="Courier New" w:cs="Courier New"/>
          <w:sz w:val="18"/>
          <w:szCs w:val="18"/>
        </w:rPr>
        <w:t>}</w:t>
      </w:r>
      <w:r>
        <w:rPr>
          <w:rFonts w:ascii="Courier New" w:hAnsi="Courier New" w:cs="Courier New"/>
          <w:sz w:val="18"/>
          <w:szCs w:val="18"/>
        </w:rPr>
        <w:t xml:space="preserve">  (for super operator)</w:t>
      </w:r>
    </w:p>
    <w:p w14:paraId="1D09B369" w14:textId="551740FA" w:rsidR="007B4998" w:rsidRDefault="007B4998" w:rsidP="007B4998">
      <w:pPr>
        <w:pStyle w:val="ListBullet3"/>
      </w:pPr>
      <w:r>
        <w:rPr>
          <w:rFonts w:ascii="Courier New" w:hAnsi="Courier New" w:cs="Courier New"/>
          <w:sz w:val="18"/>
          <w:szCs w:val="18"/>
        </w:rPr>
        <w:t>password</w:t>
      </w:r>
      <w:r>
        <w:t>— Super user password saved. When this is passed, actions will be performed as no operator is enabled.</w:t>
      </w:r>
    </w:p>
    <w:p w14:paraId="2B5EF82D" w14:textId="77777777" w:rsidR="007B4998" w:rsidRDefault="007B4998" w:rsidP="007B4998">
      <w:pPr>
        <w:pStyle w:val="ListBullet2"/>
        <w:numPr>
          <w:ilvl w:val="0"/>
          <w:numId w:val="0"/>
        </w:numPr>
        <w:spacing w:after="120"/>
        <w:ind w:left="720" w:hanging="360"/>
      </w:pPr>
    </w:p>
    <w:p w14:paraId="1FDF406D" w14:textId="77777777" w:rsidR="00CE0DC6" w:rsidRDefault="00CE0DC6" w:rsidP="00CE0DC6">
      <w:pPr>
        <w:pStyle w:val="ListBullet"/>
      </w:pPr>
      <w:r>
        <w:t>Response:</w:t>
      </w:r>
    </w:p>
    <w:p w14:paraId="52B750B7" w14:textId="77777777" w:rsidR="00CE0DC6" w:rsidRDefault="00CE0DC6" w:rsidP="00CE0DC6">
      <w:pPr>
        <w:pStyle w:val="ListBullet2"/>
        <w:spacing w:after="120"/>
      </w:pPr>
      <w:r>
        <w:t>response: null</w:t>
      </w:r>
    </w:p>
    <w:p w14:paraId="5DA06262" w14:textId="77777777" w:rsidR="00CE0DC6" w:rsidRDefault="00CE0DC6" w:rsidP="00CE0DC6">
      <w:pPr>
        <w:pStyle w:val="ListBullet2"/>
        <w:spacing w:after="120"/>
      </w:pPr>
      <w:r>
        <w:t>success: (0=success, anything else is an error)</w:t>
      </w:r>
    </w:p>
    <w:p w14:paraId="6CEB24A3" w14:textId="77777777" w:rsidR="00CE0DC6" w:rsidRDefault="00CE0DC6" w:rsidP="00CE0DC6">
      <w:pPr>
        <w:pStyle w:val="ListBullet"/>
      </w:pPr>
      <w:r>
        <w:t>Example</w:t>
      </w:r>
    </w:p>
    <w:p w14:paraId="13E975A8" w14:textId="77777777" w:rsidR="00CE0DC6" w:rsidRDefault="00CE0DC6" w:rsidP="00CE0DC6">
      <w:pPr>
        <w:pStyle w:val="ListBullet2"/>
        <w:spacing w:after="120"/>
        <w:rPr>
          <w:rFonts w:ascii="Courier New" w:hAnsi="Courier New" w:cs="Courier New"/>
        </w:rPr>
      </w:pPr>
      <w:r w:rsidRPr="007B1250">
        <w:rPr>
          <w:rFonts w:ascii="Courier New" w:hAnsi="Courier New" w:cs="Courier New"/>
        </w:rPr>
        <w:t>{"params":{}, "method":"</w:t>
      </w:r>
      <w:proofErr w:type="spellStart"/>
      <w:r w:rsidRPr="007B1250">
        <w:rPr>
          <w:rFonts w:ascii="Courier New" w:hAnsi="Courier New" w:cs="Courier New"/>
        </w:rPr>
        <w:t>allTrans</w:t>
      </w:r>
      <w:proofErr w:type="spellEnd"/>
      <w:r w:rsidRPr="007B1250">
        <w:rPr>
          <w:rFonts w:ascii="Courier New" w:hAnsi="Courier New" w:cs="Courier New"/>
        </w:rPr>
        <w:t>", "id":"1234", "jsonrpc":"2.0"}</w:t>
      </w:r>
    </w:p>
    <w:p w14:paraId="7E536BFE" w14:textId="04D15440" w:rsidR="00CE0DC6" w:rsidRDefault="00CE0DC6" w:rsidP="00CE0DC6">
      <w:pPr>
        <w:pStyle w:val="ListBullet2"/>
        <w:rPr>
          <w:rFonts w:ascii="Courier New" w:hAnsi="Courier New" w:cs="Courier New"/>
        </w:rPr>
      </w:pPr>
      <w:r w:rsidRPr="003B659B">
        <w:rPr>
          <w:rFonts w:ascii="Courier New" w:hAnsi="Courier New" w:cs="Courier New"/>
        </w:rPr>
        <w:t>{"params": {"</w:t>
      </w:r>
      <w:proofErr w:type="spellStart"/>
      <w:r w:rsidRPr="003B659B">
        <w:rPr>
          <w:rFonts w:ascii="Courier New" w:hAnsi="Courier New" w:cs="Courier New"/>
        </w:rPr>
        <w:t>transTime</w:t>
      </w:r>
      <w:proofErr w:type="spellEnd"/>
      <w:r w:rsidRPr="003B659B">
        <w:rPr>
          <w:rFonts w:ascii="Courier New" w:hAnsi="Courier New" w:cs="Courier New"/>
        </w:rPr>
        <w:t xml:space="preserve">": </w:t>
      </w:r>
      <w:r w:rsidR="00C77CF6" w:rsidRPr="003B659B">
        <w:rPr>
          <w:rFonts w:ascii="Courier New" w:hAnsi="Courier New" w:cs="Courier New"/>
        </w:rPr>
        <w:t>40}</w:t>
      </w:r>
      <w:r w:rsidRPr="003B659B">
        <w:rPr>
          <w:rFonts w:ascii="Courier New" w:hAnsi="Courier New" w:cs="Courier New"/>
        </w:rPr>
        <w:t>, "method":"</w:t>
      </w:r>
      <w:proofErr w:type="spellStart"/>
      <w:r w:rsidRPr="003B659B">
        <w:rPr>
          <w:rFonts w:ascii="Courier New" w:hAnsi="Courier New" w:cs="Courier New"/>
        </w:rPr>
        <w:t>allTrans</w:t>
      </w:r>
      <w:proofErr w:type="spellEnd"/>
      <w:r w:rsidRPr="003B659B">
        <w:rPr>
          <w:rFonts w:ascii="Courier New" w:hAnsi="Courier New" w:cs="Courier New"/>
        </w:rPr>
        <w:t>", "id":"1234", "jsonrpc":"2.0"}</w:t>
      </w:r>
    </w:p>
    <w:p w14:paraId="40BF05B1" w14:textId="3B2E21C7" w:rsidR="003D0D36" w:rsidRDefault="003D0D36" w:rsidP="003D0D36">
      <w:pPr>
        <w:pStyle w:val="ListBullet2"/>
        <w:spacing w:after="120"/>
        <w:rPr>
          <w:rFonts w:ascii="Courier New" w:hAnsi="Courier New" w:cs="Courier New"/>
        </w:rPr>
      </w:pPr>
      <w:r w:rsidRPr="00D70181">
        <w:rPr>
          <w:rFonts w:ascii="Courier New" w:hAnsi="Courier New" w:cs="Courier New"/>
        </w:rPr>
        <w:t>{"params": {"</w:t>
      </w:r>
      <w:proofErr w:type="spellStart"/>
      <w:r w:rsidRPr="00D70181">
        <w:rPr>
          <w:rFonts w:ascii="Courier New" w:hAnsi="Courier New" w:cs="Courier New"/>
        </w:rPr>
        <w:t>operatorId</w:t>
      </w:r>
      <w:proofErr w:type="spellEnd"/>
      <w:r w:rsidRPr="00D70181">
        <w:rPr>
          <w:rFonts w:ascii="Courier New" w:hAnsi="Courier New" w:cs="Courier New"/>
        </w:rPr>
        <w:t>" : 1}, "method":"</w:t>
      </w:r>
      <w:proofErr w:type="spellStart"/>
      <w:r w:rsidRPr="007B1250">
        <w:rPr>
          <w:rFonts w:ascii="Courier New" w:hAnsi="Courier New" w:cs="Courier New"/>
        </w:rPr>
        <w:t>allTrans</w:t>
      </w:r>
      <w:proofErr w:type="spellEnd"/>
      <w:r w:rsidRPr="00D70181">
        <w:rPr>
          <w:rFonts w:ascii="Courier New" w:hAnsi="Courier New" w:cs="Courier New"/>
        </w:rPr>
        <w:t>", "id":"1234", "jsonrpc":"2.0"}</w:t>
      </w:r>
    </w:p>
    <w:p w14:paraId="6D99CF9F" w14:textId="2D922548" w:rsidR="003D0D36" w:rsidRPr="003D0D36" w:rsidRDefault="003D0D36" w:rsidP="003D0D36">
      <w:pPr>
        <w:pStyle w:val="ListBullet2"/>
        <w:spacing w:after="120"/>
        <w:rPr>
          <w:rFonts w:ascii="Courier New" w:hAnsi="Courier New" w:cs="Courier New"/>
        </w:rPr>
      </w:pPr>
      <w:r w:rsidRPr="00D70181">
        <w:rPr>
          <w:rFonts w:ascii="Courier New" w:hAnsi="Courier New" w:cs="Courier New"/>
        </w:rPr>
        <w:t>{"params": {"password" : "123"}, "method":"</w:t>
      </w:r>
      <w:proofErr w:type="spellStart"/>
      <w:r w:rsidRPr="007B1250">
        <w:rPr>
          <w:rFonts w:ascii="Courier New" w:hAnsi="Courier New" w:cs="Courier New"/>
        </w:rPr>
        <w:t>allTrans</w:t>
      </w:r>
      <w:proofErr w:type="spellEnd"/>
      <w:r w:rsidRPr="00D70181">
        <w:rPr>
          <w:rFonts w:ascii="Courier New" w:hAnsi="Courier New" w:cs="Courier New"/>
        </w:rPr>
        <w:t>", "id":"1234", "jsonrpc":"2.0"}</w:t>
      </w:r>
    </w:p>
    <w:p w14:paraId="476050A7" w14:textId="77777777" w:rsidR="007B1250" w:rsidRDefault="007B1250" w:rsidP="007B1250">
      <w:pPr>
        <w:pStyle w:val="BodyText"/>
      </w:pPr>
    </w:p>
    <w:p w14:paraId="5503014A" w14:textId="77777777" w:rsidR="007B1250" w:rsidRPr="00C80301" w:rsidRDefault="007B1250" w:rsidP="007B1250">
      <w:pPr>
        <w:pStyle w:val="BodyText"/>
        <w:rPr>
          <w:b/>
          <w:sz w:val="18"/>
          <w:szCs w:val="18"/>
        </w:rPr>
      </w:pPr>
      <w:r w:rsidRPr="00C80301">
        <w:rPr>
          <w:b/>
          <w:sz w:val="18"/>
          <w:szCs w:val="18"/>
        </w:rPr>
        <w:t>cut</w:t>
      </w:r>
    </w:p>
    <w:p w14:paraId="6F555FED" w14:textId="77777777" w:rsidR="007B1250" w:rsidRDefault="007B1250" w:rsidP="00145686">
      <w:pPr>
        <w:pStyle w:val="ListBullet"/>
      </w:pPr>
      <w:r>
        <w:t>Definition</w:t>
      </w:r>
    </w:p>
    <w:p w14:paraId="394E0474" w14:textId="4B1FFA83" w:rsidR="007B1250" w:rsidRDefault="007B1250" w:rsidP="007B1250">
      <w:pPr>
        <w:pStyle w:val="ListBullet2"/>
        <w:spacing w:after="120"/>
      </w:pPr>
      <w:r>
        <w:t xml:space="preserve">It executes </w:t>
      </w:r>
      <w:r w:rsidR="00C44A92">
        <w:t xml:space="preserve">the </w:t>
      </w:r>
      <w:r>
        <w:t>“Cut” command.</w:t>
      </w:r>
    </w:p>
    <w:p w14:paraId="24DA4E2E" w14:textId="541E7CA9" w:rsidR="006B1D7A" w:rsidRDefault="006B1D7A" w:rsidP="006B1D7A">
      <w:pPr>
        <w:pStyle w:val="ListBullet2"/>
        <w:spacing w:after="120"/>
      </w:pPr>
      <w:r>
        <w:t xml:space="preserve">If multi-operator mode is enabled, </w:t>
      </w:r>
      <w:r>
        <w:t>cut</w:t>
      </w:r>
      <w:r>
        <w:t xml:space="preserve"> will affect only on those destinations which are selected for </w:t>
      </w:r>
      <w:r>
        <w:t>operator</w:t>
      </w:r>
      <w:r>
        <w:t>.</w:t>
      </w:r>
    </w:p>
    <w:p w14:paraId="010DABA3" w14:textId="77777777" w:rsidR="007B1250" w:rsidRDefault="007B1250" w:rsidP="00145686">
      <w:pPr>
        <w:pStyle w:val="ListBullet"/>
      </w:pPr>
      <w:r>
        <w:t>Request:</w:t>
      </w:r>
    </w:p>
    <w:p w14:paraId="047E495C" w14:textId="6FF72FA4" w:rsidR="007B1250" w:rsidRDefault="007B1250" w:rsidP="007B1250">
      <w:pPr>
        <w:pStyle w:val="ListBullet2"/>
        <w:spacing w:after="120"/>
      </w:pPr>
      <w:r>
        <w:t xml:space="preserve">params: </w:t>
      </w:r>
      <w:r w:rsidRPr="00145686">
        <w:rPr>
          <w:rFonts w:ascii="Courier New" w:hAnsi="Courier New" w:cs="Courier New"/>
        </w:rPr>
        <w:t>{}</w:t>
      </w:r>
      <w:r>
        <w:t xml:space="preserve"> - It doesn’t require any parameter.</w:t>
      </w:r>
    </w:p>
    <w:p w14:paraId="78EBA14F" w14:textId="029841EC" w:rsidR="006B1D7A" w:rsidRDefault="006B1D7A" w:rsidP="006B1D7A">
      <w:pPr>
        <w:pStyle w:val="ListBullet2"/>
        <w:numPr>
          <w:ilvl w:val="0"/>
          <w:numId w:val="0"/>
        </w:numPr>
        <w:spacing w:after="120"/>
        <w:ind w:left="360"/>
      </w:pPr>
    </w:p>
    <w:p w14:paraId="0FB8925D" w14:textId="77777777" w:rsidR="006B1D7A" w:rsidRDefault="006B1D7A" w:rsidP="006B1D7A">
      <w:pPr>
        <w:pStyle w:val="ListBullet"/>
      </w:pPr>
      <w:r>
        <w:t>Multi-Operator Mode:</w:t>
      </w:r>
    </w:p>
    <w:p w14:paraId="36D3A758" w14:textId="77777777" w:rsidR="006B1D7A" w:rsidRDefault="006B1D7A" w:rsidP="006B1D7A">
      <w:pPr>
        <w:pStyle w:val="ListBullet2"/>
        <w:spacing w:after="120"/>
      </w:pPr>
      <w:r>
        <w:t>New parameters are introduced to cater multi-operator mode along with above parameters.</w:t>
      </w:r>
    </w:p>
    <w:p w14:paraId="70C79F3A" w14:textId="77777777" w:rsidR="006B1D7A" w:rsidRDefault="006B1D7A" w:rsidP="006B1D7A">
      <w:pPr>
        <w:pStyle w:val="ListBullet2"/>
      </w:pPr>
      <w:r>
        <w:t>These parameters are used only when one or more operators are enabled.</w:t>
      </w:r>
    </w:p>
    <w:p w14:paraId="3534601E" w14:textId="77777777" w:rsidR="006B1D7A" w:rsidRPr="00CB7A16" w:rsidRDefault="006B1D7A" w:rsidP="006B1D7A">
      <w:pPr>
        <w:pStyle w:val="ListBullet2"/>
        <w:spacing w:after="120"/>
      </w:pPr>
      <w:r>
        <w:t xml:space="preserve">params: </w:t>
      </w:r>
      <w:r w:rsidRPr="00FD00DE">
        <w:rPr>
          <w:rFonts w:ascii="Courier New" w:hAnsi="Courier New" w:cs="Courier New"/>
          <w:sz w:val="18"/>
          <w:szCs w:val="18"/>
        </w:rPr>
        <w:t>{"</w:t>
      </w:r>
      <w:proofErr w:type="spellStart"/>
      <w:r>
        <w:rPr>
          <w:rFonts w:ascii="Courier New" w:hAnsi="Courier New" w:cs="Courier New"/>
          <w:sz w:val="18"/>
          <w:szCs w:val="18"/>
        </w:rPr>
        <w:t>operatorId</w:t>
      </w:r>
      <w:proofErr w:type="spellEnd"/>
      <w:r w:rsidRPr="00FD00DE">
        <w:rPr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: y</w:t>
      </w:r>
      <w:r w:rsidRPr="00FD00DE">
        <w:rPr>
          <w:rFonts w:ascii="Courier New" w:hAnsi="Courier New" w:cs="Courier New"/>
          <w:sz w:val="18"/>
          <w:szCs w:val="18"/>
        </w:rPr>
        <w:t>}</w:t>
      </w:r>
      <w:r>
        <w:rPr>
          <w:rFonts w:ascii="Courier New" w:hAnsi="Courier New" w:cs="Courier New"/>
          <w:sz w:val="18"/>
          <w:szCs w:val="18"/>
        </w:rPr>
        <w:t xml:space="preserve">  (for normal operator)</w:t>
      </w:r>
    </w:p>
    <w:p w14:paraId="3558360B" w14:textId="77777777" w:rsidR="006B1D7A" w:rsidRDefault="006B1D7A" w:rsidP="006B1D7A">
      <w:pPr>
        <w:pStyle w:val="ListBullet3"/>
      </w:pPr>
      <w:r>
        <w:t>“</w:t>
      </w:r>
      <w:proofErr w:type="spellStart"/>
      <w:r>
        <w:t>operatorId</w:t>
      </w:r>
      <w:proofErr w:type="spellEnd"/>
      <w:r>
        <w:t xml:space="preserve">”— operator index (For current release only 0,1,2 are indexes). </w:t>
      </w:r>
    </w:p>
    <w:p w14:paraId="141E00FE" w14:textId="77777777" w:rsidR="006B1D7A" w:rsidRDefault="006B1D7A" w:rsidP="006B1D7A">
      <w:pPr>
        <w:pStyle w:val="ListBullet3"/>
      </w:pPr>
      <w:r>
        <w:t>If user still want to use “super-operator” mode, password is required which is passed as a parameter.</w:t>
      </w:r>
    </w:p>
    <w:p w14:paraId="5E18BE34" w14:textId="77777777" w:rsidR="006B1D7A" w:rsidRDefault="006B1D7A" w:rsidP="006B1D7A">
      <w:pPr>
        <w:pStyle w:val="ListBullet2"/>
        <w:numPr>
          <w:ilvl w:val="0"/>
          <w:numId w:val="0"/>
        </w:numPr>
        <w:spacing w:after="120"/>
        <w:ind w:left="1080"/>
      </w:pPr>
    </w:p>
    <w:p w14:paraId="7645B7FD" w14:textId="77777777" w:rsidR="006B1D7A" w:rsidRPr="00CB7A16" w:rsidRDefault="006B1D7A" w:rsidP="006B1D7A">
      <w:pPr>
        <w:pStyle w:val="ListBullet2"/>
        <w:spacing w:after="120"/>
      </w:pPr>
      <w:r>
        <w:t xml:space="preserve">params: </w:t>
      </w:r>
      <w:r w:rsidRPr="00FD00DE">
        <w:rPr>
          <w:rFonts w:ascii="Courier New" w:hAnsi="Courier New" w:cs="Courier New"/>
          <w:sz w:val="18"/>
          <w:szCs w:val="18"/>
        </w:rPr>
        <w:t>{"</w:t>
      </w:r>
      <w:r>
        <w:rPr>
          <w:rFonts w:ascii="Courier New" w:hAnsi="Courier New" w:cs="Courier New"/>
          <w:sz w:val="18"/>
          <w:szCs w:val="18"/>
        </w:rPr>
        <w:t>password</w:t>
      </w:r>
      <w:r w:rsidRPr="00FD00DE">
        <w:rPr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 xml:space="preserve">: </w:t>
      </w:r>
      <w:r w:rsidRPr="00FD00DE">
        <w:rPr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sz w:val="18"/>
          <w:szCs w:val="18"/>
        </w:rPr>
        <w:t>xyz</w:t>
      </w:r>
      <w:proofErr w:type="spellEnd"/>
      <w:r w:rsidRPr="00FD00DE">
        <w:rPr>
          <w:rFonts w:ascii="Courier New" w:hAnsi="Courier New" w:cs="Courier New"/>
          <w:sz w:val="18"/>
          <w:szCs w:val="18"/>
        </w:rPr>
        <w:t>"}</w:t>
      </w:r>
      <w:r>
        <w:rPr>
          <w:rFonts w:ascii="Courier New" w:hAnsi="Courier New" w:cs="Courier New"/>
          <w:sz w:val="18"/>
          <w:szCs w:val="18"/>
        </w:rPr>
        <w:t xml:space="preserve">  (for super operator)</w:t>
      </w:r>
    </w:p>
    <w:p w14:paraId="6BB062B6" w14:textId="77777777" w:rsidR="006B1D7A" w:rsidRDefault="006B1D7A" w:rsidP="006B1D7A">
      <w:pPr>
        <w:pStyle w:val="ListBullet3"/>
      </w:pPr>
      <w:r>
        <w:rPr>
          <w:rFonts w:ascii="Courier New" w:hAnsi="Courier New" w:cs="Courier New"/>
          <w:sz w:val="18"/>
          <w:szCs w:val="18"/>
        </w:rPr>
        <w:t>password</w:t>
      </w:r>
      <w:r>
        <w:t>— Super user password saved. When this is passed, actions will be performed as no operator is enabled.</w:t>
      </w:r>
    </w:p>
    <w:p w14:paraId="68C7DF6B" w14:textId="77777777" w:rsidR="006B1D7A" w:rsidRDefault="006B1D7A" w:rsidP="006B1D7A">
      <w:pPr>
        <w:pStyle w:val="ListBullet"/>
      </w:pPr>
      <w:r>
        <w:t>Multi-Operator Mode:</w:t>
      </w:r>
    </w:p>
    <w:p w14:paraId="56D2FD16" w14:textId="77777777" w:rsidR="006B1D7A" w:rsidRDefault="006B1D7A" w:rsidP="006B1D7A">
      <w:pPr>
        <w:pStyle w:val="ListBullet2"/>
        <w:spacing w:after="120"/>
      </w:pPr>
      <w:r>
        <w:t>New parameters are introduced to cater multi-operator mode along with above parameters.</w:t>
      </w:r>
    </w:p>
    <w:p w14:paraId="77442070" w14:textId="77777777" w:rsidR="006B1D7A" w:rsidRDefault="006B1D7A" w:rsidP="006B1D7A">
      <w:pPr>
        <w:pStyle w:val="ListBullet2"/>
      </w:pPr>
      <w:r>
        <w:t>These parameters are used only when one or more operators are enabled.</w:t>
      </w:r>
    </w:p>
    <w:p w14:paraId="0B9D54AA" w14:textId="77777777" w:rsidR="006B1D7A" w:rsidRPr="00CB7A16" w:rsidRDefault="006B1D7A" w:rsidP="006B1D7A">
      <w:pPr>
        <w:pStyle w:val="ListBullet2"/>
        <w:spacing w:after="120"/>
      </w:pPr>
      <w:r>
        <w:t xml:space="preserve">params: </w:t>
      </w:r>
      <w:r w:rsidRPr="00FD00DE">
        <w:rPr>
          <w:rFonts w:ascii="Courier New" w:hAnsi="Courier New" w:cs="Courier New"/>
          <w:sz w:val="18"/>
          <w:szCs w:val="18"/>
        </w:rPr>
        <w:t>{"</w:t>
      </w:r>
      <w:proofErr w:type="spellStart"/>
      <w:r>
        <w:rPr>
          <w:rFonts w:ascii="Courier New" w:hAnsi="Courier New" w:cs="Courier New"/>
          <w:sz w:val="18"/>
          <w:szCs w:val="18"/>
        </w:rPr>
        <w:t>operatorId</w:t>
      </w:r>
      <w:proofErr w:type="spellEnd"/>
      <w:r w:rsidRPr="00FD00DE">
        <w:rPr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: y</w:t>
      </w:r>
      <w:r w:rsidRPr="00FD00DE">
        <w:rPr>
          <w:rFonts w:ascii="Courier New" w:hAnsi="Courier New" w:cs="Courier New"/>
          <w:sz w:val="18"/>
          <w:szCs w:val="18"/>
        </w:rPr>
        <w:t>}</w:t>
      </w:r>
      <w:r>
        <w:rPr>
          <w:rFonts w:ascii="Courier New" w:hAnsi="Courier New" w:cs="Courier New"/>
          <w:sz w:val="18"/>
          <w:szCs w:val="18"/>
        </w:rPr>
        <w:t xml:space="preserve">  (for normal operator)</w:t>
      </w:r>
    </w:p>
    <w:p w14:paraId="2DC5A77F" w14:textId="77777777" w:rsidR="006B1D7A" w:rsidRDefault="006B1D7A" w:rsidP="006B1D7A">
      <w:pPr>
        <w:pStyle w:val="ListBullet3"/>
      </w:pPr>
      <w:r>
        <w:t>“</w:t>
      </w:r>
      <w:proofErr w:type="spellStart"/>
      <w:r>
        <w:t>operatorId</w:t>
      </w:r>
      <w:proofErr w:type="spellEnd"/>
      <w:r>
        <w:t xml:space="preserve">”— operator index (For current release only 0,1,2 are indexes). </w:t>
      </w:r>
    </w:p>
    <w:p w14:paraId="12B76D49" w14:textId="77777777" w:rsidR="006B1D7A" w:rsidRDefault="006B1D7A" w:rsidP="006B1D7A">
      <w:pPr>
        <w:pStyle w:val="ListBullet3"/>
      </w:pPr>
      <w:r>
        <w:lastRenderedPageBreak/>
        <w:t>If user still want to use “super-operator” mode, password is required which is passed as a parameter.</w:t>
      </w:r>
    </w:p>
    <w:p w14:paraId="21E83B33" w14:textId="77777777" w:rsidR="006B1D7A" w:rsidRDefault="006B1D7A" w:rsidP="006B1D7A">
      <w:pPr>
        <w:pStyle w:val="ListBullet2"/>
        <w:numPr>
          <w:ilvl w:val="0"/>
          <w:numId w:val="0"/>
        </w:numPr>
        <w:spacing w:after="120"/>
        <w:ind w:left="1080"/>
      </w:pPr>
    </w:p>
    <w:p w14:paraId="6533D769" w14:textId="77777777" w:rsidR="006B1D7A" w:rsidRPr="00CB7A16" w:rsidRDefault="006B1D7A" w:rsidP="006B1D7A">
      <w:pPr>
        <w:pStyle w:val="ListBullet2"/>
        <w:spacing w:after="120"/>
      </w:pPr>
      <w:r>
        <w:t xml:space="preserve">params: </w:t>
      </w:r>
      <w:r w:rsidRPr="00FD00DE">
        <w:rPr>
          <w:rFonts w:ascii="Courier New" w:hAnsi="Courier New" w:cs="Courier New"/>
          <w:sz w:val="18"/>
          <w:szCs w:val="18"/>
        </w:rPr>
        <w:t>{"</w:t>
      </w:r>
      <w:r>
        <w:rPr>
          <w:rFonts w:ascii="Courier New" w:hAnsi="Courier New" w:cs="Courier New"/>
          <w:sz w:val="18"/>
          <w:szCs w:val="18"/>
        </w:rPr>
        <w:t>password</w:t>
      </w:r>
      <w:r w:rsidRPr="00FD00DE">
        <w:rPr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 xml:space="preserve">: </w:t>
      </w:r>
      <w:r w:rsidRPr="00FD00DE">
        <w:rPr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sz w:val="18"/>
          <w:szCs w:val="18"/>
        </w:rPr>
        <w:t>xyz</w:t>
      </w:r>
      <w:proofErr w:type="spellEnd"/>
      <w:r w:rsidRPr="00FD00DE">
        <w:rPr>
          <w:rFonts w:ascii="Courier New" w:hAnsi="Courier New" w:cs="Courier New"/>
          <w:sz w:val="18"/>
          <w:szCs w:val="18"/>
        </w:rPr>
        <w:t>"}</w:t>
      </w:r>
      <w:r>
        <w:rPr>
          <w:rFonts w:ascii="Courier New" w:hAnsi="Courier New" w:cs="Courier New"/>
          <w:sz w:val="18"/>
          <w:szCs w:val="18"/>
        </w:rPr>
        <w:t xml:space="preserve">  (for super operator)</w:t>
      </w:r>
    </w:p>
    <w:p w14:paraId="10DBC6B7" w14:textId="77777777" w:rsidR="006B1D7A" w:rsidRDefault="006B1D7A" w:rsidP="006B1D7A">
      <w:pPr>
        <w:pStyle w:val="ListBullet3"/>
      </w:pPr>
      <w:r>
        <w:rPr>
          <w:rFonts w:ascii="Courier New" w:hAnsi="Courier New" w:cs="Courier New"/>
          <w:sz w:val="18"/>
          <w:szCs w:val="18"/>
        </w:rPr>
        <w:t>password</w:t>
      </w:r>
      <w:r>
        <w:t>— Super user password saved. When this is passed, actions will be performed as no operator is enabled.</w:t>
      </w:r>
    </w:p>
    <w:p w14:paraId="2625B5B4" w14:textId="77777777" w:rsidR="006B1D7A" w:rsidRDefault="006B1D7A" w:rsidP="006B1D7A">
      <w:pPr>
        <w:pStyle w:val="ListBullet2"/>
        <w:numPr>
          <w:ilvl w:val="0"/>
          <w:numId w:val="0"/>
        </w:numPr>
        <w:spacing w:after="120"/>
        <w:ind w:left="360"/>
      </w:pPr>
    </w:p>
    <w:p w14:paraId="7BD10A4A" w14:textId="77777777" w:rsidR="007B1250" w:rsidRDefault="007B1250" w:rsidP="00145686">
      <w:pPr>
        <w:pStyle w:val="ListBullet"/>
      </w:pPr>
      <w:r>
        <w:t>Response:</w:t>
      </w:r>
    </w:p>
    <w:p w14:paraId="1D84A33E" w14:textId="77777777" w:rsidR="007B1250" w:rsidRDefault="007B1250" w:rsidP="007B1250">
      <w:pPr>
        <w:pStyle w:val="ListBullet2"/>
        <w:spacing w:after="120"/>
      </w:pPr>
      <w:r>
        <w:t>response: null</w:t>
      </w:r>
    </w:p>
    <w:p w14:paraId="04773A66" w14:textId="77777777" w:rsidR="007B1250" w:rsidRDefault="007B1250" w:rsidP="007B1250">
      <w:pPr>
        <w:pStyle w:val="ListBullet2"/>
        <w:spacing w:after="120"/>
      </w:pPr>
      <w:r>
        <w:t>success: (0=success, anything else is an error)</w:t>
      </w:r>
    </w:p>
    <w:p w14:paraId="6D08095C" w14:textId="77777777" w:rsidR="007B1250" w:rsidRDefault="007B1250" w:rsidP="00145686">
      <w:pPr>
        <w:pStyle w:val="ListBullet"/>
      </w:pPr>
      <w:r>
        <w:t>Example</w:t>
      </w:r>
    </w:p>
    <w:p w14:paraId="685BF200" w14:textId="695559C7" w:rsidR="002365E1" w:rsidRDefault="007B1250" w:rsidP="007B1250">
      <w:pPr>
        <w:pStyle w:val="ListBullet2"/>
        <w:spacing w:after="120"/>
        <w:rPr>
          <w:rFonts w:ascii="Courier New" w:hAnsi="Courier New" w:cs="Courier New"/>
        </w:rPr>
      </w:pPr>
      <w:r w:rsidRPr="007B1250">
        <w:rPr>
          <w:rFonts w:ascii="Courier New" w:hAnsi="Courier New" w:cs="Courier New"/>
        </w:rPr>
        <w:t>{"params":{}, "</w:t>
      </w:r>
      <w:proofErr w:type="spellStart"/>
      <w:r w:rsidRPr="007B1250">
        <w:rPr>
          <w:rFonts w:ascii="Courier New" w:hAnsi="Courier New" w:cs="Courier New"/>
        </w:rPr>
        <w:t>method":"cut</w:t>
      </w:r>
      <w:proofErr w:type="spellEnd"/>
      <w:r w:rsidRPr="007B1250">
        <w:rPr>
          <w:rFonts w:ascii="Courier New" w:hAnsi="Courier New" w:cs="Courier New"/>
        </w:rPr>
        <w:t>", "id":"1234", "jsonrpc":"2.0"}</w:t>
      </w:r>
    </w:p>
    <w:p w14:paraId="43E2048B" w14:textId="77777777" w:rsidR="00D70181" w:rsidRDefault="00D70181" w:rsidP="007B1250">
      <w:pPr>
        <w:pStyle w:val="ListBullet2"/>
        <w:spacing w:after="120"/>
        <w:rPr>
          <w:rFonts w:ascii="Courier New" w:hAnsi="Courier New" w:cs="Courier New"/>
        </w:rPr>
      </w:pPr>
      <w:r w:rsidRPr="00D70181">
        <w:rPr>
          <w:rFonts w:ascii="Courier New" w:hAnsi="Courier New" w:cs="Courier New"/>
        </w:rPr>
        <w:t>{"params": {"</w:t>
      </w:r>
      <w:proofErr w:type="spellStart"/>
      <w:r w:rsidRPr="00D70181">
        <w:rPr>
          <w:rFonts w:ascii="Courier New" w:hAnsi="Courier New" w:cs="Courier New"/>
        </w:rPr>
        <w:t>operatorId</w:t>
      </w:r>
      <w:proofErr w:type="spellEnd"/>
      <w:r w:rsidRPr="00D70181">
        <w:rPr>
          <w:rFonts w:ascii="Courier New" w:hAnsi="Courier New" w:cs="Courier New"/>
        </w:rPr>
        <w:t>" : 1}, "</w:t>
      </w:r>
      <w:proofErr w:type="spellStart"/>
      <w:r w:rsidRPr="00D70181">
        <w:rPr>
          <w:rFonts w:ascii="Courier New" w:hAnsi="Courier New" w:cs="Courier New"/>
        </w:rPr>
        <w:t>method":"</w:t>
      </w:r>
      <w:r w:rsidRPr="00D70181">
        <w:rPr>
          <w:rFonts w:ascii="Courier New" w:hAnsi="Courier New" w:cs="Courier New"/>
        </w:rPr>
        <w:t>cut</w:t>
      </w:r>
      <w:proofErr w:type="spellEnd"/>
      <w:r w:rsidRPr="00D70181">
        <w:rPr>
          <w:rFonts w:ascii="Courier New" w:hAnsi="Courier New" w:cs="Courier New"/>
        </w:rPr>
        <w:t>", "id":"1234", "jsonrpc":"2.0"}</w:t>
      </w:r>
    </w:p>
    <w:p w14:paraId="0A620449" w14:textId="50D53032" w:rsidR="00D70181" w:rsidRPr="007B1250" w:rsidRDefault="00D70181" w:rsidP="007B1250">
      <w:pPr>
        <w:pStyle w:val="ListBullet2"/>
        <w:spacing w:after="120"/>
        <w:rPr>
          <w:rFonts w:ascii="Courier New" w:hAnsi="Courier New" w:cs="Courier New"/>
        </w:rPr>
      </w:pPr>
      <w:r w:rsidRPr="00D70181">
        <w:rPr>
          <w:rFonts w:ascii="Courier New" w:hAnsi="Courier New" w:cs="Courier New"/>
        </w:rPr>
        <w:t>{"params": {"password" : "123"}, "</w:t>
      </w:r>
      <w:proofErr w:type="spellStart"/>
      <w:r w:rsidRPr="00D70181">
        <w:rPr>
          <w:rFonts w:ascii="Courier New" w:hAnsi="Courier New" w:cs="Courier New"/>
        </w:rPr>
        <w:t>method":"</w:t>
      </w:r>
      <w:r w:rsidRPr="00D70181">
        <w:rPr>
          <w:rFonts w:ascii="Courier New" w:hAnsi="Courier New" w:cs="Courier New"/>
        </w:rPr>
        <w:t>cut</w:t>
      </w:r>
      <w:proofErr w:type="spellEnd"/>
      <w:r w:rsidRPr="00D70181">
        <w:rPr>
          <w:rFonts w:ascii="Courier New" w:hAnsi="Courier New" w:cs="Courier New"/>
        </w:rPr>
        <w:t>", "id":"1234", "jsonrpc":"2.0"}</w:t>
      </w:r>
    </w:p>
    <w:p w14:paraId="2A5FD347" w14:textId="77777777" w:rsidR="002365E1" w:rsidRDefault="002365E1" w:rsidP="00AD1379">
      <w:pPr>
        <w:pStyle w:val="BodyText"/>
      </w:pPr>
    </w:p>
    <w:p w14:paraId="39390623" w14:textId="77777777" w:rsidR="00897D5A" w:rsidRPr="004D1ADD" w:rsidRDefault="00897D5A" w:rsidP="00897D5A">
      <w:pPr>
        <w:pStyle w:val="BodyText"/>
        <w:rPr>
          <w:b/>
        </w:rPr>
      </w:pPr>
      <w:proofErr w:type="spellStart"/>
      <w:r w:rsidRPr="004D1ADD">
        <w:rPr>
          <w:b/>
        </w:rPr>
        <w:t>resetFrameSettings</w:t>
      </w:r>
      <w:proofErr w:type="spellEnd"/>
      <w:r w:rsidR="003D6B15">
        <w:rPr>
          <w:b/>
        </w:rPr>
        <w:t xml:space="preserve"> </w:t>
      </w:r>
    </w:p>
    <w:p w14:paraId="5BAD4128" w14:textId="77777777" w:rsidR="00897D5A" w:rsidRDefault="00897D5A" w:rsidP="00145686">
      <w:pPr>
        <w:pStyle w:val="ListBullet"/>
      </w:pPr>
      <w:r>
        <w:t>Definition</w:t>
      </w:r>
    </w:p>
    <w:p w14:paraId="20A99092" w14:textId="77777777" w:rsidR="00897D5A" w:rsidRDefault="00897D5A" w:rsidP="00897D5A">
      <w:pPr>
        <w:pStyle w:val="ListBullet2"/>
        <w:spacing w:after="120"/>
      </w:pPr>
      <w:r>
        <w:t>Expose ALL reset types on Event Master processor with different options.</w:t>
      </w:r>
    </w:p>
    <w:p w14:paraId="241C003E" w14:textId="77777777" w:rsidR="00897D5A" w:rsidRDefault="00897D5A" w:rsidP="00145686">
      <w:pPr>
        <w:pStyle w:val="ListBullet"/>
      </w:pPr>
      <w:r>
        <w:t>Request:</w:t>
      </w:r>
    </w:p>
    <w:p w14:paraId="6141FDC6" w14:textId="77777777" w:rsidR="00897D5A" w:rsidRDefault="00897D5A" w:rsidP="003D385D">
      <w:pPr>
        <w:pStyle w:val="ListBullet2"/>
      </w:pPr>
      <w:r>
        <w:t xml:space="preserve">params: </w:t>
      </w:r>
      <w:r w:rsidRPr="00145686">
        <w:rPr>
          <w:rFonts w:ascii="Courier New" w:hAnsi="Courier New" w:cs="Courier New"/>
        </w:rPr>
        <w:t>{"</w:t>
      </w:r>
      <w:proofErr w:type="spellStart"/>
      <w:r w:rsidRPr="00145686">
        <w:rPr>
          <w:rFonts w:ascii="Courier New" w:hAnsi="Courier New" w:cs="Courier New"/>
        </w:rPr>
        <w:t>reset":x</w:t>
      </w:r>
      <w:proofErr w:type="spellEnd"/>
      <w:r w:rsidRPr="00145686">
        <w:rPr>
          <w:rFonts w:ascii="Courier New" w:hAnsi="Courier New" w:cs="Courier New"/>
        </w:rPr>
        <w:t>}</w:t>
      </w:r>
      <w:r>
        <w:t xml:space="preserve">, </w:t>
      </w:r>
    </w:p>
    <w:p w14:paraId="3BB1780F" w14:textId="77777777" w:rsidR="00897D5A" w:rsidRDefault="00897D5A" w:rsidP="0025648C">
      <w:pPr>
        <w:pStyle w:val="ListContinue2"/>
      </w:pPr>
      <w:r>
        <w:t>“x” can be 0 – 5</w:t>
      </w:r>
    </w:p>
    <w:p w14:paraId="2257BD34" w14:textId="77777777" w:rsidR="00897D5A" w:rsidRPr="00897D5A" w:rsidRDefault="00010953" w:rsidP="00145686">
      <w:pPr>
        <w:pStyle w:val="ListBullet3"/>
      </w:pPr>
      <w:r>
        <w:t>0</w:t>
      </w:r>
      <w:r w:rsidR="00897D5A" w:rsidRPr="00897D5A">
        <w:t>:</w:t>
      </w:r>
      <w:r>
        <w:t xml:space="preserve"> </w:t>
      </w:r>
      <w:r w:rsidR="00897D5A" w:rsidRPr="00145686">
        <w:t>Soft</w:t>
      </w:r>
      <w:r w:rsidR="00897D5A" w:rsidRPr="00897D5A">
        <w:t xml:space="preserve"> reset.</w:t>
      </w:r>
    </w:p>
    <w:p w14:paraId="1B0240FF" w14:textId="77777777" w:rsidR="00897D5A" w:rsidRPr="00897D5A" w:rsidRDefault="00897D5A" w:rsidP="00145686">
      <w:pPr>
        <w:pStyle w:val="ListBullet3"/>
      </w:pPr>
      <w:r w:rsidRPr="00897D5A">
        <w:t xml:space="preserve">1: Factory reset. </w:t>
      </w:r>
    </w:p>
    <w:p w14:paraId="40842697" w14:textId="77777777" w:rsidR="00897D5A" w:rsidRPr="00897D5A" w:rsidRDefault="00897D5A" w:rsidP="00145686">
      <w:pPr>
        <w:pStyle w:val="ListBullet3"/>
      </w:pPr>
      <w:r w:rsidRPr="00897D5A">
        <w:t>2: Factory reset (save IP).</w:t>
      </w:r>
    </w:p>
    <w:p w14:paraId="28C95249" w14:textId="77777777" w:rsidR="00897D5A" w:rsidRPr="00335D35" w:rsidRDefault="00897D5A" w:rsidP="00145686">
      <w:pPr>
        <w:pStyle w:val="ListBullet3"/>
      </w:pPr>
      <w:r w:rsidRPr="00335D35">
        <w:t xml:space="preserve">3: Factory reset (save IP/EDID). </w:t>
      </w:r>
    </w:p>
    <w:p w14:paraId="4E6695C8" w14:textId="77777777" w:rsidR="00897D5A" w:rsidRPr="00897D5A" w:rsidRDefault="00897D5A" w:rsidP="00145686">
      <w:pPr>
        <w:pStyle w:val="ListBullet3"/>
      </w:pPr>
      <w:r w:rsidRPr="00897D5A">
        <w:t>4: Factory reset (save VPID).</w:t>
      </w:r>
    </w:p>
    <w:p w14:paraId="508CFCA3" w14:textId="77777777" w:rsidR="00897D5A" w:rsidRPr="00335D35" w:rsidRDefault="00897D5A" w:rsidP="00145686">
      <w:pPr>
        <w:pStyle w:val="ListBullet3"/>
      </w:pPr>
      <w:r w:rsidRPr="00335D35">
        <w:t xml:space="preserve">5: </w:t>
      </w:r>
      <w:r w:rsidR="00C44A92" w:rsidRPr="00335D35">
        <w:t>Power Down</w:t>
      </w:r>
      <w:r w:rsidRPr="00335D35">
        <w:t>.</w:t>
      </w:r>
    </w:p>
    <w:p w14:paraId="4BC4D108" w14:textId="77777777" w:rsidR="00897D5A" w:rsidRDefault="00897D5A" w:rsidP="00145686">
      <w:pPr>
        <w:pStyle w:val="ListBullet"/>
      </w:pPr>
      <w:r>
        <w:t>Response:</w:t>
      </w:r>
    </w:p>
    <w:p w14:paraId="5893F540" w14:textId="77777777" w:rsidR="00897D5A" w:rsidRDefault="00897D5A" w:rsidP="00897D5A">
      <w:pPr>
        <w:pStyle w:val="ListBullet2"/>
        <w:spacing w:after="120"/>
      </w:pPr>
      <w:r>
        <w:t>response: null</w:t>
      </w:r>
    </w:p>
    <w:p w14:paraId="3F346DD2" w14:textId="77777777" w:rsidR="00897D5A" w:rsidRDefault="00897D5A" w:rsidP="00897D5A">
      <w:pPr>
        <w:pStyle w:val="ListBullet2"/>
        <w:spacing w:after="120"/>
      </w:pPr>
      <w:r>
        <w:t>success: (0=success, anything else is an error)</w:t>
      </w:r>
    </w:p>
    <w:p w14:paraId="5965D566" w14:textId="77777777" w:rsidR="00897D5A" w:rsidRDefault="00897D5A" w:rsidP="00145686">
      <w:pPr>
        <w:pStyle w:val="ListBullet"/>
      </w:pPr>
      <w:r>
        <w:t>Example</w:t>
      </w:r>
    </w:p>
    <w:p w14:paraId="32B8882A" w14:textId="77777777" w:rsidR="00897D5A" w:rsidRPr="00897D5A" w:rsidRDefault="00897D5A" w:rsidP="00897D5A">
      <w:pPr>
        <w:pStyle w:val="ListBullet2"/>
        <w:spacing w:after="120"/>
        <w:rPr>
          <w:rFonts w:ascii="Courier New" w:hAnsi="Courier New" w:cs="Courier New"/>
        </w:rPr>
      </w:pPr>
      <w:r w:rsidRPr="00897D5A">
        <w:rPr>
          <w:rFonts w:ascii="Courier New" w:hAnsi="Courier New" w:cs="Courier New"/>
        </w:rPr>
        <w:t>{"params":{"reset": 0}, "method":"</w:t>
      </w:r>
      <w:proofErr w:type="spellStart"/>
      <w:r w:rsidRPr="00897D5A">
        <w:rPr>
          <w:rFonts w:ascii="Courier New" w:hAnsi="Courier New" w:cs="Courier New"/>
        </w:rPr>
        <w:t>resetFrameSettings</w:t>
      </w:r>
      <w:proofErr w:type="spellEnd"/>
      <w:r w:rsidRPr="00897D5A">
        <w:rPr>
          <w:rFonts w:ascii="Courier New" w:hAnsi="Courier New" w:cs="Courier New"/>
        </w:rPr>
        <w:t>", "id":"1234", "jsonrpc":"2.0"}</w:t>
      </w:r>
    </w:p>
    <w:p w14:paraId="6C4C927D" w14:textId="77777777" w:rsidR="00897D5A" w:rsidRDefault="00897D5A" w:rsidP="00AD1379">
      <w:pPr>
        <w:pStyle w:val="BodyText"/>
      </w:pPr>
    </w:p>
    <w:p w14:paraId="509CC071" w14:textId="77777777" w:rsidR="003D6B15" w:rsidRDefault="003D6B15" w:rsidP="00AD1379">
      <w:pPr>
        <w:pStyle w:val="BodyText"/>
      </w:pPr>
    </w:p>
    <w:p w14:paraId="5705D98B" w14:textId="77777777" w:rsidR="003D6B15" w:rsidRDefault="003D6B15" w:rsidP="00AD1379">
      <w:pPr>
        <w:pStyle w:val="BodyText"/>
      </w:pPr>
    </w:p>
    <w:p w14:paraId="16779FD0" w14:textId="13485C09" w:rsidR="003D6B15" w:rsidRDefault="003D6B15" w:rsidP="00AD1379">
      <w:pPr>
        <w:pStyle w:val="BodyText"/>
      </w:pPr>
    </w:p>
    <w:p w14:paraId="59FF89C1" w14:textId="77777777" w:rsidR="00C80301" w:rsidRDefault="00C80301" w:rsidP="00AD1379">
      <w:pPr>
        <w:pStyle w:val="BodyText"/>
      </w:pPr>
    </w:p>
    <w:p w14:paraId="063A9AC6" w14:textId="77777777" w:rsidR="003D6B15" w:rsidRDefault="003D6B15" w:rsidP="00AD1379">
      <w:pPr>
        <w:pStyle w:val="BodyText"/>
      </w:pPr>
    </w:p>
    <w:p w14:paraId="115057DA" w14:textId="77777777" w:rsidR="003D6B15" w:rsidRDefault="003D6B15" w:rsidP="00AD1379">
      <w:pPr>
        <w:pStyle w:val="BodyText"/>
      </w:pPr>
    </w:p>
    <w:p w14:paraId="52470955" w14:textId="77777777" w:rsidR="00C44A92" w:rsidRPr="004D1ADD" w:rsidRDefault="00C44A92" w:rsidP="00C44A92">
      <w:pPr>
        <w:pStyle w:val="BodyText"/>
        <w:rPr>
          <w:b/>
        </w:rPr>
      </w:pPr>
      <w:proofErr w:type="spellStart"/>
      <w:r w:rsidRPr="004D1ADD">
        <w:rPr>
          <w:b/>
        </w:rPr>
        <w:t>powerStatus</w:t>
      </w:r>
      <w:proofErr w:type="spellEnd"/>
    </w:p>
    <w:p w14:paraId="0A3DD221" w14:textId="77777777" w:rsidR="00C44A92" w:rsidRDefault="00C44A92" w:rsidP="00C44A92">
      <w:pPr>
        <w:pStyle w:val="ListBullet"/>
      </w:pPr>
      <w:r>
        <w:t>• Definition:</w:t>
      </w:r>
    </w:p>
    <w:p w14:paraId="00B30413" w14:textId="77777777" w:rsidR="00C44A92" w:rsidRDefault="00C44A92" w:rsidP="00C44A92">
      <w:pPr>
        <w:pStyle w:val="ListBullet2"/>
        <w:spacing w:after="120"/>
      </w:pPr>
      <w:r w:rsidRPr="00C44A92">
        <w:t>This queries the power plug status of the Event Master processor. (There can be 1 or 2 power slots in Event Master processor).</w:t>
      </w:r>
    </w:p>
    <w:p w14:paraId="6EAFF656" w14:textId="77777777" w:rsidR="00C44A92" w:rsidRDefault="00C44A92" w:rsidP="00C44A92">
      <w:pPr>
        <w:pStyle w:val="ListBullet"/>
      </w:pPr>
      <w:r>
        <w:t>• Request:</w:t>
      </w:r>
    </w:p>
    <w:p w14:paraId="6F8A2C3D" w14:textId="77777777" w:rsidR="00C44A92" w:rsidRDefault="00C44A92" w:rsidP="00C44A92">
      <w:pPr>
        <w:pStyle w:val="ListBullet2"/>
        <w:spacing w:after="120"/>
      </w:pPr>
      <w:r>
        <w:t>params: {} - It doesn’t require any parameter.</w:t>
      </w:r>
    </w:p>
    <w:p w14:paraId="22D0143A" w14:textId="77777777" w:rsidR="00C44A92" w:rsidRPr="00BE58F1" w:rsidRDefault="00C44A92" w:rsidP="00C44A92">
      <w:pPr>
        <w:pStyle w:val="ListBullet"/>
        <w:rPr>
          <w:rFonts w:ascii="Courier New" w:hAnsi="Courier New" w:cs="Courier New"/>
          <w:sz w:val="18"/>
          <w:szCs w:val="18"/>
        </w:rPr>
      </w:pPr>
      <w:r>
        <w:t>• Response:</w:t>
      </w:r>
    </w:p>
    <w:p w14:paraId="23A4B67C" w14:textId="77777777" w:rsidR="00C44A92" w:rsidRPr="00BE58F1" w:rsidRDefault="00C44A92" w:rsidP="00C44A92">
      <w:pPr>
        <w:pStyle w:val="ListBullet2"/>
        <w:spacing w:after="120"/>
        <w:rPr>
          <w:rFonts w:ascii="Courier New" w:hAnsi="Courier New" w:cs="Courier New"/>
          <w:sz w:val="18"/>
          <w:szCs w:val="18"/>
        </w:rPr>
      </w:pPr>
      <w:r w:rsidRPr="00BE58F1">
        <w:rPr>
          <w:rFonts w:ascii="Courier New" w:hAnsi="Courier New" w:cs="Courier New"/>
          <w:sz w:val="18"/>
          <w:szCs w:val="18"/>
        </w:rPr>
        <w:t xml:space="preserve">response: </w:t>
      </w:r>
      <w:r w:rsidRPr="00C44A92">
        <w:rPr>
          <w:rFonts w:ascii="Courier New" w:hAnsi="Courier New" w:cs="Courier New"/>
          <w:sz w:val="18"/>
          <w:szCs w:val="18"/>
        </w:rPr>
        <w:t xml:space="preserve">{FrameId1 :{ PwrStatus1, </w:t>
      </w:r>
      <w:r w:rsidRPr="00BE58F1">
        <w:rPr>
          <w:rFonts w:ascii="Courier New" w:hAnsi="Courier New" w:cs="Courier New"/>
          <w:sz w:val="18"/>
          <w:szCs w:val="18"/>
        </w:rPr>
        <w:t>PwrStatus2</w:t>
      </w:r>
      <w:r w:rsidRPr="00C44A92">
        <w:rPr>
          <w:rFonts w:ascii="Courier New" w:hAnsi="Courier New" w:cs="Courier New"/>
          <w:sz w:val="18"/>
          <w:szCs w:val="18"/>
        </w:rPr>
        <w:t>},{FrameId2 :{ PwrStatus1, PwrStatus2}</w:t>
      </w:r>
    </w:p>
    <w:p w14:paraId="00F97C7B" w14:textId="77777777" w:rsidR="00C44A92" w:rsidRDefault="00C44A92" w:rsidP="00C44A92">
      <w:pPr>
        <w:pStyle w:val="ListBullet3"/>
      </w:pPr>
      <w:r>
        <w:lastRenderedPageBreak/>
        <w:t>PwrStatus1 gives the power status of the 1st slot in Event Master processor with frame id FrameId1, FrameId2.</w:t>
      </w:r>
    </w:p>
    <w:p w14:paraId="7E292E75" w14:textId="77777777" w:rsidR="00C44A92" w:rsidRDefault="00C44A92" w:rsidP="00C44A92">
      <w:pPr>
        <w:pStyle w:val="ListBullet3"/>
      </w:pPr>
      <w:r>
        <w:t>PwrStatus2 gives the power status of the 2nd slot in Event Master processor with frame id FrameId1, FrameId2.</w:t>
      </w:r>
    </w:p>
    <w:p w14:paraId="0CE82C0E" w14:textId="77777777" w:rsidR="00C44A92" w:rsidRDefault="00C44A92" w:rsidP="00C44A92">
      <w:pPr>
        <w:pStyle w:val="ListBullet3"/>
      </w:pPr>
      <w:r>
        <w:t>0: Power supply module is not present.</w:t>
      </w:r>
    </w:p>
    <w:p w14:paraId="41EEC32B" w14:textId="77777777" w:rsidR="00C44A92" w:rsidRDefault="00C44A92" w:rsidP="00C44A92">
      <w:pPr>
        <w:pStyle w:val="ListBullet3"/>
      </w:pPr>
      <w:r>
        <w:t>1: Power supply module is present, but there is no power cable.</w:t>
      </w:r>
    </w:p>
    <w:p w14:paraId="7FC2174B" w14:textId="77777777" w:rsidR="00C44A92" w:rsidRDefault="00C44A92" w:rsidP="00C44A92">
      <w:pPr>
        <w:pStyle w:val="ListBullet3"/>
      </w:pPr>
      <w:r>
        <w:t>2: Power supply module is present, and the cable is plugged in, but there is no DC current.</w:t>
      </w:r>
    </w:p>
    <w:p w14:paraId="54048DCF" w14:textId="77777777" w:rsidR="00C44A92" w:rsidRDefault="00C44A92" w:rsidP="00C44A92">
      <w:pPr>
        <w:pStyle w:val="ListBullet3"/>
      </w:pPr>
      <w:r>
        <w:t>3: Power supply module is present, and everything is OK.</w:t>
      </w:r>
    </w:p>
    <w:p w14:paraId="4DC117E3" w14:textId="77777777" w:rsidR="00C44A92" w:rsidRDefault="00C44A92" w:rsidP="00C44A92">
      <w:pPr>
        <w:pStyle w:val="ListBullet2"/>
        <w:spacing w:after="120"/>
      </w:pPr>
      <w:r>
        <w:t>success: (0=success, anything else is an error)</w:t>
      </w:r>
    </w:p>
    <w:p w14:paraId="03BE4991" w14:textId="77777777" w:rsidR="00C44A92" w:rsidRDefault="00C44A92" w:rsidP="00C44A92">
      <w:pPr>
        <w:pStyle w:val="ListBullet"/>
      </w:pPr>
      <w:r>
        <w:t>• Example:</w:t>
      </w:r>
    </w:p>
    <w:p w14:paraId="3618FAF2" w14:textId="77777777" w:rsidR="00C44A92" w:rsidRDefault="00C44A92" w:rsidP="00C44A92">
      <w:pPr>
        <w:pStyle w:val="ListBullet2"/>
        <w:spacing w:after="120"/>
      </w:pPr>
      <w:r>
        <w:t>{"params":{}, "method":"</w:t>
      </w:r>
      <w:proofErr w:type="spellStart"/>
      <w:r>
        <w:t>powerStatus</w:t>
      </w:r>
      <w:proofErr w:type="spellEnd"/>
      <w:r>
        <w:t>", "id":"1234", "jsonrpc":"2.0"}</w:t>
      </w:r>
    </w:p>
    <w:p w14:paraId="775FE363" w14:textId="77777777" w:rsidR="00C44A92" w:rsidRDefault="00C44A92" w:rsidP="00C44A92">
      <w:pPr>
        <w:pStyle w:val="BodyText"/>
      </w:pPr>
    </w:p>
    <w:p w14:paraId="34A34620" w14:textId="77777777" w:rsidR="00C44A92" w:rsidRPr="004D1ADD" w:rsidRDefault="00C44A92" w:rsidP="00C44A92">
      <w:pPr>
        <w:pStyle w:val="BodyText"/>
        <w:rPr>
          <w:b/>
        </w:rPr>
      </w:pPr>
      <w:proofErr w:type="spellStart"/>
      <w:r w:rsidRPr="004D1ADD">
        <w:rPr>
          <w:b/>
        </w:rPr>
        <w:t>listPresets</w:t>
      </w:r>
      <w:proofErr w:type="spellEnd"/>
    </w:p>
    <w:p w14:paraId="76C60885" w14:textId="77777777" w:rsidR="00C44A92" w:rsidRDefault="00C44A92" w:rsidP="00C44A92">
      <w:pPr>
        <w:pStyle w:val="ListBullet"/>
      </w:pPr>
      <w:r>
        <w:t>Definition:</w:t>
      </w:r>
    </w:p>
    <w:p w14:paraId="2641E0C9" w14:textId="77777777" w:rsidR="00C44A92" w:rsidRDefault="00C44A92" w:rsidP="00C44A92">
      <w:pPr>
        <w:pStyle w:val="ListBullet2"/>
        <w:spacing w:after="120"/>
      </w:pPr>
      <w:r>
        <w:t xml:space="preserve">This queries the list of Presets on a </w:t>
      </w:r>
      <w:proofErr w:type="gramStart"/>
      <w:r>
        <w:t>particular destination</w:t>
      </w:r>
      <w:proofErr w:type="gramEnd"/>
      <w:r>
        <w:t xml:space="preserve"> or on the system.</w:t>
      </w:r>
    </w:p>
    <w:p w14:paraId="48594C45" w14:textId="77777777" w:rsidR="00C44A92" w:rsidRDefault="00C44A92" w:rsidP="00C44A92">
      <w:pPr>
        <w:pStyle w:val="ListBullet"/>
      </w:pPr>
      <w:r>
        <w:t>Request:</w:t>
      </w:r>
    </w:p>
    <w:p w14:paraId="24CFD753" w14:textId="77777777" w:rsidR="00C44A92" w:rsidRDefault="00C44A92" w:rsidP="00C44A92">
      <w:pPr>
        <w:pStyle w:val="ListBullet2"/>
        <w:spacing w:after="120"/>
      </w:pPr>
      <w:r>
        <w:t xml:space="preserve">params: </w:t>
      </w:r>
      <w:r w:rsidRPr="005340FD">
        <w:rPr>
          <w:rFonts w:ascii="Courier New" w:hAnsi="Courier New" w:cs="Courier New"/>
          <w:sz w:val="18"/>
          <w:szCs w:val="18"/>
        </w:rPr>
        <w:t>{"</w:t>
      </w:r>
      <w:proofErr w:type="spellStart"/>
      <w:r w:rsidRPr="005340FD">
        <w:rPr>
          <w:rFonts w:ascii="Courier New" w:hAnsi="Courier New" w:cs="Courier New"/>
          <w:sz w:val="18"/>
          <w:szCs w:val="18"/>
        </w:rPr>
        <w:t>ScreenDest</w:t>
      </w:r>
      <w:proofErr w:type="spellEnd"/>
      <w:r w:rsidRPr="005340FD">
        <w:rPr>
          <w:rFonts w:ascii="Courier New" w:hAnsi="Courier New" w:cs="Courier New"/>
          <w:sz w:val="18"/>
          <w:szCs w:val="18"/>
        </w:rPr>
        <w:t>":x , "</w:t>
      </w:r>
      <w:proofErr w:type="spellStart"/>
      <w:r w:rsidRPr="00BE58F1">
        <w:rPr>
          <w:rFonts w:ascii="Courier New" w:hAnsi="Courier New" w:cs="Courier New"/>
          <w:sz w:val="18"/>
          <w:szCs w:val="18"/>
        </w:rPr>
        <w:t>AuxDest</w:t>
      </w:r>
      <w:proofErr w:type="spellEnd"/>
      <w:r w:rsidRPr="005340FD">
        <w:rPr>
          <w:rFonts w:ascii="Courier New" w:hAnsi="Courier New" w:cs="Courier New"/>
          <w:sz w:val="18"/>
          <w:szCs w:val="18"/>
        </w:rPr>
        <w:t>":x}</w:t>
      </w:r>
      <w:r w:rsidRPr="00BE58F1">
        <w:rPr>
          <w:rFonts w:ascii="Courier New" w:hAnsi="Courier New" w:cs="Courier New"/>
          <w:sz w:val="18"/>
          <w:szCs w:val="18"/>
        </w:rPr>
        <w:t>,</w:t>
      </w:r>
    </w:p>
    <w:p w14:paraId="54843FFA" w14:textId="77777777" w:rsidR="00C44A92" w:rsidRDefault="00C44A92" w:rsidP="00C44A92">
      <w:pPr>
        <w:pStyle w:val="ListContinue2"/>
      </w:pPr>
      <w:r>
        <w:t>“x” can be:</w:t>
      </w:r>
    </w:p>
    <w:p w14:paraId="709735D4" w14:textId="77777777" w:rsidR="00C44A92" w:rsidRDefault="00C44A92" w:rsidP="00C44A92">
      <w:pPr>
        <w:pStyle w:val="ListBullet3"/>
      </w:pPr>
      <w:r>
        <w:t xml:space="preserve">–2: Do not include any destinations of this type. (Has priority over </w:t>
      </w:r>
      <w:proofErr w:type="gramStart"/>
      <w:r>
        <w:t>particular id</w:t>
      </w:r>
      <w:proofErr w:type="gramEnd"/>
      <w:r>
        <w:t>, if passed as a parameter.)</w:t>
      </w:r>
    </w:p>
    <w:p w14:paraId="73F90850" w14:textId="77777777" w:rsidR="00C44A92" w:rsidRDefault="00C44A92" w:rsidP="00C44A92">
      <w:pPr>
        <w:pStyle w:val="ListBullet3"/>
      </w:pPr>
      <w:r>
        <w:t xml:space="preserve">–1: Do not care (All presets). (Has priority over </w:t>
      </w:r>
      <w:proofErr w:type="gramStart"/>
      <w:r>
        <w:t>particular id</w:t>
      </w:r>
      <w:proofErr w:type="gramEnd"/>
      <w:r>
        <w:t>, if passed as a parameter.)</w:t>
      </w:r>
    </w:p>
    <w:p w14:paraId="33C0E078" w14:textId="77777777" w:rsidR="00C44A92" w:rsidRDefault="00C44A92" w:rsidP="00C44A92">
      <w:pPr>
        <w:pStyle w:val="ListBullet3"/>
      </w:pPr>
      <w:r>
        <w:t xml:space="preserve">0–999: want to see the presets with the destination this </w:t>
      </w:r>
      <w:proofErr w:type="gramStart"/>
      <w:r>
        <w:t>particular id</w:t>
      </w:r>
      <w:proofErr w:type="gramEnd"/>
      <w:r>
        <w:t xml:space="preserve"> in it or array of ids. </w:t>
      </w:r>
      <w:proofErr w:type="spellStart"/>
      <w:r w:rsidR="005340FD">
        <w:t>Eg.</w:t>
      </w:r>
      <w:proofErr w:type="spellEnd"/>
      <w:r w:rsidR="005340FD">
        <w:t xml:space="preserve"> "</w:t>
      </w:r>
      <w:proofErr w:type="spellStart"/>
      <w:r w:rsidR="005340FD">
        <w:t>ScreenDestination</w:t>
      </w:r>
      <w:proofErr w:type="spellEnd"/>
      <w:r w:rsidR="005340FD">
        <w:t xml:space="preserve">":[{"id": </w:t>
      </w:r>
      <w:r>
        <w:t>2}, {"id": 3}]</w:t>
      </w:r>
    </w:p>
    <w:p w14:paraId="09703BBB" w14:textId="77777777" w:rsidR="00C44A92" w:rsidRDefault="00C44A92" w:rsidP="00C44A92">
      <w:pPr>
        <w:pStyle w:val="ListBullet"/>
      </w:pPr>
      <w:r>
        <w:t>Response:</w:t>
      </w:r>
    </w:p>
    <w:p w14:paraId="31B02A22" w14:textId="77777777" w:rsidR="00C44A92" w:rsidRDefault="00C44A92" w:rsidP="00C44A92">
      <w:pPr>
        <w:pStyle w:val="ListBullet2"/>
        <w:spacing w:after="120"/>
      </w:pPr>
      <w:r>
        <w:t xml:space="preserve">response: Array of: </w:t>
      </w:r>
      <w:r w:rsidRPr="005340FD">
        <w:rPr>
          <w:rFonts w:ascii="Arial" w:hAnsi="Arial" w:cs="Arial"/>
        </w:rPr>
        <w:t>[</w:t>
      </w:r>
      <w:r w:rsidRPr="005340FD">
        <w:rPr>
          <w:rFonts w:ascii="Courier New" w:hAnsi="Courier New" w:cs="Courier New"/>
          <w:sz w:val="18"/>
          <w:szCs w:val="18"/>
        </w:rPr>
        <w:t>{"id": 0, "Name": "Preset3.00", "</w:t>
      </w:r>
      <w:proofErr w:type="spellStart"/>
      <w:r w:rsidRPr="005340FD">
        <w:rPr>
          <w:rFonts w:ascii="Courier New" w:hAnsi="Courier New" w:cs="Courier New"/>
          <w:sz w:val="18"/>
          <w:szCs w:val="18"/>
        </w:rPr>
        <w:t>Lo</w:t>
      </w:r>
      <w:r w:rsidR="005340FD" w:rsidRPr="005340FD">
        <w:rPr>
          <w:rFonts w:ascii="Courier New" w:hAnsi="Courier New" w:cs="Courier New"/>
          <w:sz w:val="18"/>
          <w:szCs w:val="18"/>
        </w:rPr>
        <w:t>c</w:t>
      </w:r>
      <w:r w:rsidR="005340FD">
        <w:rPr>
          <w:rFonts w:ascii="Courier New" w:hAnsi="Courier New" w:cs="Courier New"/>
          <w:sz w:val="18"/>
          <w:szCs w:val="18"/>
        </w:rPr>
        <w:t>kMode</w:t>
      </w:r>
      <w:proofErr w:type="spellEnd"/>
      <w:r w:rsidR="005340FD">
        <w:rPr>
          <w:rFonts w:ascii="Courier New" w:hAnsi="Courier New" w:cs="Courier New"/>
          <w:sz w:val="18"/>
          <w:szCs w:val="18"/>
        </w:rPr>
        <w:t>": 0, "</w:t>
      </w:r>
      <w:proofErr w:type="spellStart"/>
      <w:r w:rsidR="005340FD">
        <w:rPr>
          <w:rFonts w:ascii="Courier New" w:hAnsi="Courier New" w:cs="Courier New"/>
          <w:sz w:val="18"/>
          <w:szCs w:val="18"/>
        </w:rPr>
        <w:t>presetSno</w:t>
      </w:r>
      <w:proofErr w:type="spellEnd"/>
      <w:r w:rsidR="005340FD">
        <w:rPr>
          <w:rFonts w:ascii="Courier New" w:hAnsi="Courier New" w:cs="Courier New"/>
          <w:sz w:val="18"/>
          <w:szCs w:val="18"/>
        </w:rPr>
        <w:t xml:space="preserve">": 3.00}, </w:t>
      </w:r>
      <w:r w:rsidRPr="005340FD">
        <w:rPr>
          <w:rFonts w:ascii="Courier New" w:hAnsi="Courier New" w:cs="Courier New"/>
          <w:sz w:val="18"/>
          <w:szCs w:val="18"/>
        </w:rPr>
        <w:t>{"id": 1, "Name": "Preset4.00", "</w:t>
      </w:r>
      <w:proofErr w:type="spellStart"/>
      <w:r w:rsidRPr="005340FD">
        <w:rPr>
          <w:rFonts w:ascii="Courier New" w:hAnsi="Courier New" w:cs="Courier New"/>
          <w:sz w:val="18"/>
          <w:szCs w:val="18"/>
        </w:rPr>
        <w:t>LockMode</w:t>
      </w:r>
      <w:proofErr w:type="spellEnd"/>
      <w:r w:rsidRPr="005340FD">
        <w:rPr>
          <w:rFonts w:ascii="Courier New" w:hAnsi="Courier New" w:cs="Courier New"/>
          <w:sz w:val="18"/>
          <w:szCs w:val="18"/>
        </w:rPr>
        <w:t>": 0, "</w:t>
      </w:r>
      <w:proofErr w:type="spellStart"/>
      <w:r w:rsidRPr="005340FD">
        <w:rPr>
          <w:rFonts w:ascii="Courier New" w:hAnsi="Courier New" w:cs="Courier New"/>
          <w:sz w:val="18"/>
          <w:szCs w:val="18"/>
        </w:rPr>
        <w:t>presetSno</w:t>
      </w:r>
      <w:proofErr w:type="spellEnd"/>
      <w:r w:rsidRPr="005340FD">
        <w:rPr>
          <w:rFonts w:ascii="Courier New" w:hAnsi="Courier New" w:cs="Courier New"/>
          <w:sz w:val="18"/>
          <w:szCs w:val="18"/>
        </w:rPr>
        <w:t>": 4.00}</w:t>
      </w:r>
      <w:r>
        <w:t>]</w:t>
      </w:r>
    </w:p>
    <w:p w14:paraId="4E4D32D7" w14:textId="77777777" w:rsidR="00C44A92" w:rsidRDefault="00C44A92" w:rsidP="005340FD">
      <w:pPr>
        <w:pStyle w:val="ListBullet3"/>
      </w:pPr>
      <w:r>
        <w:t xml:space="preserve">Response contains the array of presets. Above response contains id, name, lock mode </w:t>
      </w:r>
      <w:r w:rsidR="005340FD">
        <w:t xml:space="preserve">preset serial number of the all </w:t>
      </w:r>
      <w:r>
        <w:t>the presets.</w:t>
      </w:r>
    </w:p>
    <w:p w14:paraId="02A44FCE" w14:textId="77777777" w:rsidR="00C44A92" w:rsidRDefault="00C44A92" w:rsidP="00C44A92">
      <w:pPr>
        <w:pStyle w:val="ListBullet2"/>
        <w:spacing w:after="120"/>
      </w:pPr>
      <w:r>
        <w:t>success: (0=success, anything else is an error)</w:t>
      </w:r>
    </w:p>
    <w:p w14:paraId="74964250" w14:textId="77777777" w:rsidR="00C44A92" w:rsidRDefault="00C44A92" w:rsidP="00C44A92">
      <w:pPr>
        <w:pStyle w:val="ListBullet"/>
      </w:pPr>
      <w:r>
        <w:t>Example:</w:t>
      </w:r>
    </w:p>
    <w:p w14:paraId="437AE4E9" w14:textId="77777777" w:rsidR="00145686" w:rsidRPr="005340FD" w:rsidRDefault="00C44A92" w:rsidP="00C44A92">
      <w:pPr>
        <w:pStyle w:val="ListBullet2"/>
        <w:spacing w:after="120"/>
        <w:rPr>
          <w:rFonts w:ascii="Courier New" w:hAnsi="Courier New" w:cs="Courier New"/>
          <w:sz w:val="18"/>
          <w:szCs w:val="18"/>
        </w:rPr>
      </w:pPr>
      <w:r w:rsidRPr="005340FD">
        <w:rPr>
          <w:rFonts w:ascii="Courier New" w:hAnsi="Courier New" w:cs="Courier New"/>
          <w:sz w:val="18"/>
          <w:szCs w:val="18"/>
        </w:rPr>
        <w:t>{"params":{"</w:t>
      </w:r>
      <w:proofErr w:type="spellStart"/>
      <w:r w:rsidRPr="005340FD">
        <w:rPr>
          <w:rFonts w:ascii="Courier New" w:hAnsi="Courier New" w:cs="Courier New"/>
          <w:sz w:val="18"/>
          <w:szCs w:val="18"/>
        </w:rPr>
        <w:t>ScreenDest</w:t>
      </w:r>
      <w:proofErr w:type="spellEnd"/>
      <w:r w:rsidRPr="005340FD">
        <w:rPr>
          <w:rFonts w:ascii="Courier New" w:hAnsi="Courier New" w:cs="Courier New"/>
          <w:sz w:val="18"/>
          <w:szCs w:val="18"/>
        </w:rPr>
        <w:t>": 0}, "method":"</w:t>
      </w:r>
      <w:proofErr w:type="spellStart"/>
      <w:r w:rsidRPr="005340FD">
        <w:rPr>
          <w:rFonts w:ascii="Courier New" w:hAnsi="Courier New" w:cs="Courier New"/>
          <w:sz w:val="18"/>
          <w:szCs w:val="18"/>
        </w:rPr>
        <w:t>listPresets</w:t>
      </w:r>
      <w:proofErr w:type="spellEnd"/>
      <w:r w:rsidRPr="005340FD">
        <w:rPr>
          <w:rFonts w:ascii="Courier New" w:hAnsi="Courier New" w:cs="Courier New"/>
          <w:sz w:val="18"/>
          <w:szCs w:val="18"/>
        </w:rPr>
        <w:t>", "id":"1234", "jsonrpc":"2.0"}</w:t>
      </w:r>
    </w:p>
    <w:p w14:paraId="5CAC9423" w14:textId="1EE0D1CE" w:rsidR="00C44A92" w:rsidRDefault="00C44A92" w:rsidP="00C44A92">
      <w:pPr>
        <w:pStyle w:val="BodyText"/>
      </w:pPr>
    </w:p>
    <w:p w14:paraId="31DD9BCA" w14:textId="1DAE5799" w:rsidR="0075033E" w:rsidRDefault="0075033E" w:rsidP="00C44A92">
      <w:pPr>
        <w:pStyle w:val="BodyText"/>
      </w:pPr>
    </w:p>
    <w:p w14:paraId="4463396F" w14:textId="54BE1D9A" w:rsidR="0075033E" w:rsidRDefault="0075033E" w:rsidP="00C44A92">
      <w:pPr>
        <w:pStyle w:val="BodyText"/>
      </w:pPr>
    </w:p>
    <w:p w14:paraId="67751F8D" w14:textId="77777777" w:rsidR="00C80301" w:rsidRDefault="00C80301" w:rsidP="00C44A92">
      <w:pPr>
        <w:pStyle w:val="BodyText"/>
      </w:pPr>
    </w:p>
    <w:p w14:paraId="51A64D7A" w14:textId="73F728CB" w:rsidR="0075033E" w:rsidRDefault="0075033E" w:rsidP="00C44A92">
      <w:pPr>
        <w:pStyle w:val="BodyText"/>
      </w:pPr>
    </w:p>
    <w:p w14:paraId="6BE4EE07" w14:textId="488C6D2A" w:rsidR="0075033E" w:rsidRDefault="0075033E" w:rsidP="00C44A92">
      <w:pPr>
        <w:pStyle w:val="BodyText"/>
      </w:pPr>
    </w:p>
    <w:p w14:paraId="4E44D061" w14:textId="77777777" w:rsidR="0075033E" w:rsidRDefault="0075033E" w:rsidP="00C44A92">
      <w:pPr>
        <w:pStyle w:val="BodyText"/>
      </w:pPr>
    </w:p>
    <w:p w14:paraId="63BBE638" w14:textId="77777777" w:rsidR="00337C65" w:rsidRPr="004D1ADD" w:rsidRDefault="00337C65" w:rsidP="00337C65">
      <w:pPr>
        <w:pStyle w:val="BodyText"/>
        <w:rPr>
          <w:b/>
        </w:rPr>
      </w:pPr>
      <w:proofErr w:type="spellStart"/>
      <w:r w:rsidRPr="004D1ADD">
        <w:rPr>
          <w:b/>
        </w:rPr>
        <w:t>listDestinationsForPreset</w:t>
      </w:r>
      <w:proofErr w:type="spellEnd"/>
    </w:p>
    <w:p w14:paraId="3A7BD493" w14:textId="77777777" w:rsidR="00337C65" w:rsidRDefault="00337C65" w:rsidP="00337C65">
      <w:pPr>
        <w:pStyle w:val="ListBullet"/>
      </w:pPr>
      <w:r>
        <w:t>Definition:</w:t>
      </w:r>
    </w:p>
    <w:p w14:paraId="3B96EA43" w14:textId="77777777" w:rsidR="00337C65" w:rsidRDefault="00337C65" w:rsidP="00337C65">
      <w:pPr>
        <w:pStyle w:val="ListBullet2"/>
        <w:spacing w:after="120"/>
      </w:pPr>
      <w:r>
        <w:t>Lists the content of a Preset.</w:t>
      </w:r>
    </w:p>
    <w:p w14:paraId="27A5E488" w14:textId="77777777" w:rsidR="00337C65" w:rsidRDefault="00337C65" w:rsidP="00337C65">
      <w:pPr>
        <w:pStyle w:val="ListBullet"/>
      </w:pPr>
      <w:r>
        <w:t>Request:</w:t>
      </w:r>
    </w:p>
    <w:p w14:paraId="223D073B" w14:textId="77777777" w:rsidR="00337C65" w:rsidRDefault="00337C65" w:rsidP="00337C65">
      <w:pPr>
        <w:pStyle w:val="ListBullet2"/>
        <w:spacing w:after="120"/>
      </w:pPr>
      <w:r>
        <w:t xml:space="preserve">params: </w:t>
      </w:r>
      <w:r w:rsidRPr="00337C65">
        <w:rPr>
          <w:rFonts w:ascii="Courier New" w:hAnsi="Courier New" w:cs="Courier New"/>
          <w:sz w:val="18"/>
          <w:szCs w:val="18"/>
        </w:rPr>
        <w:t>{“</w:t>
      </w:r>
      <w:proofErr w:type="spellStart"/>
      <w:r w:rsidRPr="00337C65">
        <w:rPr>
          <w:rFonts w:ascii="Courier New" w:hAnsi="Courier New" w:cs="Courier New"/>
          <w:sz w:val="18"/>
          <w:szCs w:val="18"/>
        </w:rPr>
        <w:t>id”:x</w:t>
      </w:r>
      <w:proofErr w:type="spellEnd"/>
      <w:r w:rsidRPr="00337C65">
        <w:rPr>
          <w:rFonts w:ascii="Courier New" w:hAnsi="Courier New" w:cs="Courier New"/>
          <w:sz w:val="18"/>
          <w:szCs w:val="18"/>
        </w:rPr>
        <w:t xml:space="preserve"> }</w:t>
      </w:r>
      <w:r>
        <w:t>,</w:t>
      </w:r>
    </w:p>
    <w:p w14:paraId="1A4B2366" w14:textId="77777777" w:rsidR="00337C65" w:rsidRDefault="00337C65" w:rsidP="00337C65">
      <w:pPr>
        <w:pStyle w:val="ListContinue2"/>
      </w:pPr>
      <w:r>
        <w:t>“x” can be:</w:t>
      </w:r>
    </w:p>
    <w:p w14:paraId="4F99C609" w14:textId="77777777" w:rsidR="00337C65" w:rsidRDefault="00337C65" w:rsidP="00337C65">
      <w:pPr>
        <w:pStyle w:val="ListBullet3"/>
      </w:pPr>
      <w:r>
        <w:t>–1: List all Presets.</w:t>
      </w:r>
    </w:p>
    <w:p w14:paraId="594F3A22" w14:textId="77777777" w:rsidR="00337C65" w:rsidRDefault="00337C65" w:rsidP="00337C65">
      <w:pPr>
        <w:pStyle w:val="ListBullet3"/>
      </w:pPr>
      <w:r>
        <w:t>0–999: list only that specific Preset.</w:t>
      </w:r>
    </w:p>
    <w:p w14:paraId="4F7615A6" w14:textId="77777777" w:rsidR="00337C65" w:rsidRDefault="00337C65" w:rsidP="00337C65">
      <w:pPr>
        <w:pStyle w:val="ListBullet"/>
      </w:pPr>
      <w:r>
        <w:t>Response:</w:t>
      </w:r>
    </w:p>
    <w:p w14:paraId="00295F58" w14:textId="77777777" w:rsidR="00337C65" w:rsidRDefault="00337C65" w:rsidP="004D1ADD">
      <w:pPr>
        <w:pStyle w:val="ListBullet2"/>
        <w:spacing w:after="120"/>
      </w:pPr>
      <w:r>
        <w:lastRenderedPageBreak/>
        <w:t xml:space="preserve">response: Array </w:t>
      </w:r>
      <w:r w:rsidRPr="004D1ADD">
        <w:rPr>
          <w:rFonts w:ascii="Arial" w:hAnsi="Arial" w:cs="Arial"/>
        </w:rPr>
        <w:t>of: [</w:t>
      </w:r>
      <w:r w:rsidRPr="004D1ADD">
        <w:rPr>
          <w:rFonts w:ascii="Courier New" w:hAnsi="Courier New" w:cs="Courier New"/>
          <w:sz w:val="18"/>
          <w:szCs w:val="18"/>
        </w:rPr>
        <w:t>{"id": 0, "Name": "Preset3.00", "</w:t>
      </w:r>
      <w:proofErr w:type="spellStart"/>
      <w:r w:rsidRPr="004D1ADD">
        <w:rPr>
          <w:rFonts w:ascii="Courier New" w:hAnsi="Courier New" w:cs="Courier New"/>
          <w:sz w:val="18"/>
          <w:szCs w:val="18"/>
        </w:rPr>
        <w:t>LockMode</w:t>
      </w:r>
      <w:proofErr w:type="spellEnd"/>
      <w:r w:rsidR="004D1ADD" w:rsidRPr="004D1ADD">
        <w:rPr>
          <w:rFonts w:ascii="Courier New" w:hAnsi="Courier New" w:cs="Courier New"/>
          <w:sz w:val="18"/>
          <w:szCs w:val="18"/>
        </w:rPr>
        <w:t>": 0, "</w:t>
      </w:r>
      <w:proofErr w:type="spellStart"/>
      <w:r w:rsidR="004D1ADD" w:rsidRPr="004D1ADD">
        <w:rPr>
          <w:rFonts w:ascii="Courier New" w:hAnsi="Courier New" w:cs="Courier New"/>
          <w:sz w:val="18"/>
          <w:szCs w:val="18"/>
        </w:rPr>
        <w:t>presetSno</w:t>
      </w:r>
      <w:proofErr w:type="spellEnd"/>
      <w:r w:rsidR="004D1ADD" w:rsidRPr="004D1ADD">
        <w:rPr>
          <w:rFonts w:ascii="Courier New" w:hAnsi="Courier New" w:cs="Courier New"/>
          <w:sz w:val="18"/>
          <w:szCs w:val="18"/>
        </w:rPr>
        <w:t xml:space="preserve">": 3.00, </w:t>
      </w:r>
      <w:r w:rsidRPr="004D1ADD">
        <w:rPr>
          <w:rFonts w:ascii="Courier New" w:hAnsi="Courier New" w:cs="Courier New"/>
          <w:sz w:val="18"/>
          <w:szCs w:val="18"/>
        </w:rPr>
        <w:t>"</w:t>
      </w:r>
      <w:proofErr w:type="spellStart"/>
      <w:r w:rsidRPr="004D1ADD">
        <w:rPr>
          <w:rFonts w:ascii="Courier New" w:hAnsi="Courier New" w:cs="Courier New"/>
          <w:sz w:val="18"/>
          <w:szCs w:val="18"/>
        </w:rPr>
        <w:t>ScreenDest</w:t>
      </w:r>
      <w:proofErr w:type="spellEnd"/>
      <w:r w:rsidRPr="004D1ADD">
        <w:rPr>
          <w:rFonts w:ascii="Courier New" w:hAnsi="Courier New" w:cs="Courier New"/>
          <w:sz w:val="18"/>
          <w:szCs w:val="18"/>
        </w:rPr>
        <w:t>":[{"id": 0}, {"id": 3}],"</w:t>
      </w:r>
      <w:proofErr w:type="spellStart"/>
      <w:r w:rsidRPr="004D1ADD">
        <w:rPr>
          <w:rFonts w:ascii="Courier New" w:hAnsi="Courier New" w:cs="Courier New"/>
          <w:sz w:val="18"/>
          <w:szCs w:val="18"/>
        </w:rPr>
        <w:t>AuxDest</w:t>
      </w:r>
      <w:proofErr w:type="spellEnd"/>
      <w:r w:rsidRPr="004D1ADD">
        <w:rPr>
          <w:rFonts w:ascii="Courier New" w:hAnsi="Courier New" w:cs="Courier New"/>
          <w:sz w:val="18"/>
          <w:szCs w:val="18"/>
        </w:rPr>
        <w:t>":[{"id": 0}, {"id": 1}]}</w:t>
      </w:r>
      <w:r>
        <w:t>]</w:t>
      </w:r>
    </w:p>
    <w:p w14:paraId="4E3B64DF" w14:textId="77777777" w:rsidR="00337C65" w:rsidRDefault="00337C65" w:rsidP="00337C65">
      <w:pPr>
        <w:pStyle w:val="ListBullet3"/>
      </w:pPr>
      <w:r>
        <w:t>Response contains the array of Presets.</w:t>
      </w:r>
    </w:p>
    <w:p w14:paraId="579997CD" w14:textId="77777777" w:rsidR="00337C65" w:rsidRDefault="00337C65" w:rsidP="00337C65">
      <w:pPr>
        <w:pStyle w:val="ListBullet2"/>
        <w:spacing w:after="120"/>
      </w:pPr>
      <w:r>
        <w:t>success: (0=success, anything else is an error)</w:t>
      </w:r>
    </w:p>
    <w:p w14:paraId="3A618511" w14:textId="77777777" w:rsidR="00337C65" w:rsidRDefault="00337C65" w:rsidP="00337C65">
      <w:pPr>
        <w:pStyle w:val="ListBullet"/>
      </w:pPr>
      <w:r>
        <w:t>Example:</w:t>
      </w:r>
    </w:p>
    <w:p w14:paraId="4A3A9EBD" w14:textId="77777777" w:rsidR="00337C65" w:rsidRPr="004D1ADD" w:rsidRDefault="00337C65" w:rsidP="00337C65">
      <w:pPr>
        <w:pStyle w:val="ListBullet2"/>
        <w:spacing w:after="120"/>
        <w:rPr>
          <w:rFonts w:ascii="Courier New" w:hAnsi="Courier New" w:cs="Courier New"/>
          <w:sz w:val="18"/>
          <w:szCs w:val="18"/>
        </w:rPr>
      </w:pPr>
      <w:r w:rsidRPr="004D1ADD">
        <w:rPr>
          <w:rFonts w:ascii="Courier New" w:hAnsi="Courier New" w:cs="Courier New"/>
          <w:sz w:val="18"/>
          <w:szCs w:val="18"/>
        </w:rPr>
        <w:t>{ "params":{"id": 0}, "method":"</w:t>
      </w:r>
      <w:proofErr w:type="spellStart"/>
      <w:r w:rsidRPr="004D1ADD">
        <w:rPr>
          <w:rFonts w:ascii="Courier New" w:hAnsi="Courier New" w:cs="Courier New"/>
          <w:sz w:val="18"/>
          <w:szCs w:val="18"/>
        </w:rPr>
        <w:t>listDestinationsForPreset</w:t>
      </w:r>
      <w:proofErr w:type="spellEnd"/>
      <w:r w:rsidRPr="004D1ADD">
        <w:rPr>
          <w:rFonts w:ascii="Courier New" w:hAnsi="Courier New" w:cs="Courier New"/>
          <w:sz w:val="18"/>
          <w:szCs w:val="18"/>
        </w:rPr>
        <w:t>", "id":"1234", "jsonrpc":"2.0"}</w:t>
      </w:r>
    </w:p>
    <w:p w14:paraId="45E89007" w14:textId="77777777" w:rsidR="00337C65" w:rsidRDefault="00337C65" w:rsidP="00337C65">
      <w:pPr>
        <w:pStyle w:val="BodyText"/>
      </w:pPr>
    </w:p>
    <w:p w14:paraId="05EA2E72" w14:textId="77777777" w:rsidR="00337C65" w:rsidRPr="004D1ADD" w:rsidRDefault="00337C65" w:rsidP="00337C65">
      <w:pPr>
        <w:pStyle w:val="BodyText"/>
        <w:rPr>
          <w:b/>
        </w:rPr>
      </w:pPr>
      <w:proofErr w:type="spellStart"/>
      <w:r w:rsidRPr="004D1ADD">
        <w:rPr>
          <w:b/>
        </w:rPr>
        <w:t>savePreset</w:t>
      </w:r>
      <w:proofErr w:type="spellEnd"/>
    </w:p>
    <w:p w14:paraId="04046CFC" w14:textId="77777777" w:rsidR="00337C65" w:rsidRDefault="00337C65" w:rsidP="00337C65">
      <w:pPr>
        <w:pStyle w:val="ListBullet"/>
      </w:pPr>
      <w:r>
        <w:t>Definition:</w:t>
      </w:r>
    </w:p>
    <w:p w14:paraId="38D5C169" w14:textId="77777777" w:rsidR="00337C65" w:rsidRDefault="00337C65" w:rsidP="00337C65">
      <w:pPr>
        <w:pStyle w:val="ListBullet2"/>
        <w:spacing w:after="120"/>
      </w:pPr>
      <w:r>
        <w:t>Creates a Preset on the Event Master processor.</w:t>
      </w:r>
    </w:p>
    <w:p w14:paraId="7B69A605" w14:textId="77777777" w:rsidR="00337C65" w:rsidRDefault="00337C65" w:rsidP="00337C65">
      <w:pPr>
        <w:pStyle w:val="ListBullet"/>
      </w:pPr>
      <w:r>
        <w:t>Request:</w:t>
      </w:r>
    </w:p>
    <w:p w14:paraId="1F12F598" w14:textId="3E8E53C9" w:rsidR="00337C65" w:rsidRPr="00530E91" w:rsidRDefault="00337C65" w:rsidP="00FD00DE">
      <w:pPr>
        <w:pStyle w:val="ListBullet2"/>
      </w:pPr>
      <w:r>
        <w:t xml:space="preserve">params: </w:t>
      </w:r>
      <w:r w:rsidRPr="004D1ADD">
        <w:rPr>
          <w:rFonts w:ascii="Courier New" w:hAnsi="Courier New" w:cs="Courier New"/>
          <w:sz w:val="18"/>
          <w:szCs w:val="18"/>
        </w:rPr>
        <w:t>{"</w:t>
      </w:r>
      <w:proofErr w:type="spellStart"/>
      <w:r w:rsidRPr="004D1ADD">
        <w:rPr>
          <w:rFonts w:ascii="Courier New" w:hAnsi="Courier New" w:cs="Courier New"/>
          <w:sz w:val="18"/>
          <w:szCs w:val="18"/>
        </w:rPr>
        <w:t>presetName</w:t>
      </w:r>
      <w:proofErr w:type="spellEnd"/>
      <w:r w:rsidRPr="004D1ADD">
        <w:rPr>
          <w:rFonts w:ascii="Courier New" w:hAnsi="Courier New" w:cs="Courier New"/>
          <w:sz w:val="18"/>
          <w:szCs w:val="18"/>
        </w:rPr>
        <w:t>": "</w:t>
      </w:r>
      <w:proofErr w:type="spellStart"/>
      <w:r w:rsidRPr="004D1ADD">
        <w:rPr>
          <w:rFonts w:ascii="Courier New" w:hAnsi="Courier New" w:cs="Courier New"/>
          <w:sz w:val="18"/>
          <w:szCs w:val="18"/>
        </w:rPr>
        <w:t>NewPreset</w:t>
      </w:r>
      <w:proofErr w:type="spellEnd"/>
      <w:r w:rsidRPr="004D1ADD">
        <w:rPr>
          <w:rFonts w:ascii="Courier New" w:hAnsi="Courier New" w:cs="Courier New"/>
          <w:sz w:val="18"/>
          <w:szCs w:val="18"/>
        </w:rPr>
        <w:t>", "</w:t>
      </w:r>
      <w:proofErr w:type="spellStart"/>
      <w:r w:rsidRPr="004D1ADD">
        <w:rPr>
          <w:rFonts w:ascii="Courier New" w:hAnsi="Courier New" w:cs="Courier New"/>
          <w:sz w:val="18"/>
          <w:szCs w:val="18"/>
        </w:rPr>
        <w:t>ScreenDesti</w:t>
      </w:r>
      <w:r w:rsidR="004D1ADD" w:rsidRPr="004D1ADD">
        <w:rPr>
          <w:rFonts w:ascii="Courier New" w:hAnsi="Courier New" w:cs="Courier New"/>
          <w:sz w:val="18"/>
          <w:szCs w:val="18"/>
        </w:rPr>
        <w:t>nation</w:t>
      </w:r>
      <w:proofErr w:type="spellEnd"/>
      <w:r w:rsidR="004D1ADD" w:rsidRPr="004D1ADD">
        <w:rPr>
          <w:rFonts w:ascii="Courier New" w:hAnsi="Courier New" w:cs="Courier New"/>
          <w:sz w:val="18"/>
          <w:szCs w:val="18"/>
        </w:rPr>
        <w:t xml:space="preserve">":[{"id": 2}, {"id": 3}], </w:t>
      </w:r>
      <w:r w:rsidRPr="004D1ADD">
        <w:rPr>
          <w:rFonts w:ascii="Courier New" w:hAnsi="Courier New" w:cs="Courier New"/>
          <w:sz w:val="18"/>
          <w:szCs w:val="18"/>
        </w:rPr>
        <w:t>"</w:t>
      </w:r>
      <w:proofErr w:type="spellStart"/>
      <w:r w:rsidRPr="00BE58F1">
        <w:rPr>
          <w:rFonts w:ascii="Courier New" w:hAnsi="Courier New" w:cs="Courier New"/>
          <w:sz w:val="18"/>
          <w:szCs w:val="18"/>
        </w:rPr>
        <w:t>AuxDestination</w:t>
      </w:r>
      <w:proofErr w:type="spellEnd"/>
      <w:r w:rsidRPr="004D1ADD">
        <w:rPr>
          <w:rFonts w:ascii="Courier New" w:hAnsi="Courier New" w:cs="Courier New"/>
          <w:sz w:val="18"/>
          <w:szCs w:val="18"/>
        </w:rPr>
        <w:t>":[{"id": 1}, {"id": 2}]}</w:t>
      </w:r>
    </w:p>
    <w:p w14:paraId="753115AA" w14:textId="07144653" w:rsidR="00530E91" w:rsidRDefault="00530E91" w:rsidP="00530E91">
      <w:pPr>
        <w:pStyle w:val="ListBullet2"/>
      </w:pPr>
      <w:r>
        <w:t xml:space="preserve">params: </w:t>
      </w:r>
      <w:r w:rsidRPr="004D1ADD">
        <w:rPr>
          <w:rFonts w:ascii="Courier New" w:hAnsi="Courier New" w:cs="Courier New"/>
          <w:sz w:val="18"/>
          <w:szCs w:val="18"/>
        </w:rPr>
        <w:t>{"</w:t>
      </w:r>
      <w:proofErr w:type="spellStart"/>
      <w:r w:rsidRPr="004D1ADD">
        <w:rPr>
          <w:rFonts w:ascii="Courier New" w:hAnsi="Courier New" w:cs="Courier New"/>
          <w:sz w:val="18"/>
          <w:szCs w:val="18"/>
        </w:rPr>
        <w:t>presetName</w:t>
      </w:r>
      <w:proofErr w:type="spellEnd"/>
      <w:r w:rsidRPr="004D1ADD">
        <w:rPr>
          <w:rFonts w:ascii="Courier New" w:hAnsi="Courier New" w:cs="Courier New"/>
          <w:sz w:val="18"/>
          <w:szCs w:val="18"/>
        </w:rPr>
        <w:t>": "</w:t>
      </w:r>
      <w:proofErr w:type="spellStart"/>
      <w:r w:rsidRPr="004D1ADD">
        <w:rPr>
          <w:rFonts w:ascii="Courier New" w:hAnsi="Courier New" w:cs="Courier New"/>
          <w:sz w:val="18"/>
          <w:szCs w:val="18"/>
        </w:rPr>
        <w:t>NewPreset</w:t>
      </w:r>
      <w:proofErr w:type="spellEnd"/>
      <w:r w:rsidRPr="004D1ADD">
        <w:rPr>
          <w:rFonts w:ascii="Courier New" w:hAnsi="Courier New" w:cs="Courier New"/>
          <w:sz w:val="18"/>
          <w:szCs w:val="18"/>
        </w:rPr>
        <w:t xml:space="preserve">", </w:t>
      </w:r>
      <w:r w:rsidRPr="00EA55E1">
        <w:rPr>
          <w:rFonts w:ascii="Courier New" w:hAnsi="Courier New" w:cs="Courier New"/>
          <w:sz w:val="18"/>
          <w:szCs w:val="18"/>
        </w:rPr>
        <w:t>"</w:t>
      </w:r>
      <w:proofErr w:type="spellStart"/>
      <w:r w:rsidRPr="00EA55E1">
        <w:rPr>
          <w:rFonts w:ascii="Courier New" w:hAnsi="Courier New" w:cs="Courier New"/>
          <w:sz w:val="18"/>
          <w:szCs w:val="18"/>
        </w:rPr>
        <w:t>serialNo</w:t>
      </w:r>
      <w:proofErr w:type="spellEnd"/>
      <w:r w:rsidRPr="00EA55E1">
        <w:rPr>
          <w:rFonts w:ascii="Courier New" w:hAnsi="Courier New" w:cs="Courier New"/>
          <w:sz w:val="18"/>
          <w:szCs w:val="18"/>
        </w:rPr>
        <w:t>": 1.01, "saveFromProgram":1</w:t>
      </w:r>
      <w:r w:rsidRPr="00530E91">
        <w:rPr>
          <w:rFonts w:ascii="Courier New" w:hAnsi="Courier New" w:cs="Courier New"/>
          <w:sz w:val="18"/>
          <w:szCs w:val="18"/>
        </w:rPr>
        <w:t>,</w:t>
      </w:r>
      <w:r w:rsidRPr="00EA55E1">
        <w:rPr>
          <w:rFonts w:ascii="Courier New" w:hAnsi="Courier New" w:cs="Courier New"/>
          <w:sz w:val="18"/>
          <w:szCs w:val="18"/>
        </w:rPr>
        <w:t xml:space="preserve"> </w:t>
      </w:r>
      <w:r w:rsidRPr="004D1ADD">
        <w:rPr>
          <w:rFonts w:ascii="Courier New" w:hAnsi="Courier New" w:cs="Courier New"/>
          <w:sz w:val="18"/>
          <w:szCs w:val="18"/>
        </w:rPr>
        <w:t>"</w:t>
      </w:r>
      <w:proofErr w:type="spellStart"/>
      <w:r w:rsidRPr="004D1ADD">
        <w:rPr>
          <w:rFonts w:ascii="Courier New" w:hAnsi="Courier New" w:cs="Courier New"/>
          <w:sz w:val="18"/>
          <w:szCs w:val="18"/>
        </w:rPr>
        <w:t>ScreenDestination</w:t>
      </w:r>
      <w:proofErr w:type="spellEnd"/>
      <w:r w:rsidRPr="004D1ADD">
        <w:rPr>
          <w:rFonts w:ascii="Courier New" w:hAnsi="Courier New" w:cs="Courier New"/>
          <w:sz w:val="18"/>
          <w:szCs w:val="18"/>
        </w:rPr>
        <w:t>":[{"id": 2}, {"id": 3}], "</w:t>
      </w:r>
      <w:proofErr w:type="spellStart"/>
      <w:r w:rsidRPr="00BE58F1">
        <w:rPr>
          <w:rFonts w:ascii="Courier New" w:hAnsi="Courier New" w:cs="Courier New"/>
          <w:sz w:val="18"/>
          <w:szCs w:val="18"/>
        </w:rPr>
        <w:t>AuxDestination</w:t>
      </w:r>
      <w:proofErr w:type="spellEnd"/>
      <w:r w:rsidRPr="004D1ADD">
        <w:rPr>
          <w:rFonts w:ascii="Courier New" w:hAnsi="Courier New" w:cs="Courier New"/>
          <w:sz w:val="18"/>
          <w:szCs w:val="18"/>
        </w:rPr>
        <w:t>":[{"id": 1}, {"id": 2}]}</w:t>
      </w:r>
    </w:p>
    <w:p w14:paraId="356491B9" w14:textId="77777777" w:rsidR="00337C65" w:rsidRDefault="00337C65" w:rsidP="004D1ADD">
      <w:pPr>
        <w:pStyle w:val="ListBullet3"/>
      </w:pPr>
      <w:r>
        <w:t>“</w:t>
      </w:r>
      <w:proofErr w:type="spellStart"/>
      <w:r>
        <w:t>presetName</w:t>
      </w:r>
      <w:proofErr w:type="spellEnd"/>
      <w:r>
        <w:t>”—Name of the Preset to save.</w:t>
      </w:r>
    </w:p>
    <w:p w14:paraId="6E374750" w14:textId="77777777" w:rsidR="00337C65" w:rsidRDefault="00337C65" w:rsidP="004D1ADD">
      <w:pPr>
        <w:pStyle w:val="ListBullet3"/>
      </w:pPr>
      <w:proofErr w:type="spellStart"/>
      <w:r>
        <w:t>ScreenDestinations</w:t>
      </w:r>
      <w:proofErr w:type="spellEnd"/>
      <w:r>
        <w:t>—</w:t>
      </w:r>
      <w:proofErr w:type="spellStart"/>
      <w:r>
        <w:t>ScreenDest</w:t>
      </w:r>
      <w:proofErr w:type="spellEnd"/>
      <w:r>
        <w:t xml:space="preserve"> id for the Preset to be created.</w:t>
      </w:r>
    </w:p>
    <w:p w14:paraId="59B7B17C" w14:textId="77777777" w:rsidR="00337C65" w:rsidRDefault="00337C65" w:rsidP="004D1ADD">
      <w:pPr>
        <w:pStyle w:val="ListBullet3"/>
      </w:pPr>
      <w:proofErr w:type="spellStart"/>
      <w:r w:rsidRPr="00BE58F1">
        <w:t>AuxDestinations</w:t>
      </w:r>
      <w:proofErr w:type="spellEnd"/>
      <w:r>
        <w:t>—</w:t>
      </w:r>
      <w:proofErr w:type="spellStart"/>
      <w:r>
        <w:t>AuxDest</w:t>
      </w:r>
      <w:proofErr w:type="spellEnd"/>
      <w:r>
        <w:t xml:space="preserve"> id for the Preset to be created.</w:t>
      </w:r>
    </w:p>
    <w:p w14:paraId="7720D1C3" w14:textId="3E54C64C" w:rsidR="00337C65" w:rsidRDefault="00337C65" w:rsidP="004D1ADD">
      <w:pPr>
        <w:pStyle w:val="ListBullet3"/>
      </w:pPr>
      <w:proofErr w:type="spellStart"/>
      <w:r>
        <w:t>ScreenDestination</w:t>
      </w:r>
      <w:proofErr w:type="spellEnd"/>
      <w:r>
        <w:t xml:space="preserve">, </w:t>
      </w:r>
      <w:proofErr w:type="spellStart"/>
      <w:r>
        <w:t>AuxDestinations</w:t>
      </w:r>
      <w:proofErr w:type="spellEnd"/>
      <w:r>
        <w:t xml:space="preserve"> are optional parameters. If user didn’t provide it, Pr</w:t>
      </w:r>
      <w:r w:rsidR="004D1ADD">
        <w:t xml:space="preserve">eset will be saved for selected </w:t>
      </w:r>
      <w:r>
        <w:t>destinations.</w:t>
      </w:r>
    </w:p>
    <w:p w14:paraId="740D6B5A" w14:textId="07942413" w:rsidR="0080682C" w:rsidRDefault="00530E91" w:rsidP="0080682C">
      <w:pPr>
        <w:pStyle w:val="ListBullet3"/>
      </w:pPr>
      <w:proofErr w:type="spellStart"/>
      <w:r w:rsidRPr="00EA55E1">
        <w:t>serialNo</w:t>
      </w:r>
      <w:proofErr w:type="spellEnd"/>
      <w:r w:rsidRPr="00EA55E1">
        <w:t>- serial number for the preset to be saved. If preset exist, it will be overwritten. (Optional)</w:t>
      </w:r>
      <w:r w:rsidR="00EB479E" w:rsidRPr="00EA55E1">
        <w:t>. Only 2-Digit decimal points are recommended, If user provides more than 2 decimal point then the number may be round off to 2-digit decimal point.</w:t>
      </w:r>
      <w:r w:rsidRPr="00EA55E1">
        <w:br/>
      </w:r>
      <w:proofErr w:type="spellStart"/>
      <w:r w:rsidRPr="00EA55E1">
        <w:t>saveFromProgram</w:t>
      </w:r>
      <w:proofErr w:type="spellEnd"/>
      <w:r w:rsidRPr="00EA55E1">
        <w:t xml:space="preserve"> - This flag is set to 1 if preset to be saved from program, else default will be saved from preview. (Optional)</w:t>
      </w:r>
    </w:p>
    <w:p w14:paraId="59389DAE" w14:textId="6C05FF90" w:rsidR="0080682C" w:rsidRDefault="0080682C" w:rsidP="0080682C">
      <w:pPr>
        <w:pStyle w:val="ListBullet3"/>
        <w:numPr>
          <w:ilvl w:val="0"/>
          <w:numId w:val="0"/>
        </w:numPr>
      </w:pPr>
    </w:p>
    <w:p w14:paraId="0A3A5A7F" w14:textId="77777777" w:rsidR="0080682C" w:rsidRDefault="0080682C" w:rsidP="0080682C">
      <w:pPr>
        <w:pStyle w:val="ListBullet3"/>
        <w:numPr>
          <w:ilvl w:val="0"/>
          <w:numId w:val="0"/>
        </w:numPr>
      </w:pPr>
    </w:p>
    <w:p w14:paraId="7BAE751A" w14:textId="77777777" w:rsidR="0080682C" w:rsidRDefault="0080682C" w:rsidP="0080682C">
      <w:pPr>
        <w:pStyle w:val="ListBullet"/>
      </w:pPr>
      <w:r>
        <w:t>Multi-Operator Mode:</w:t>
      </w:r>
    </w:p>
    <w:p w14:paraId="6ECF64C6" w14:textId="77777777" w:rsidR="0080682C" w:rsidRDefault="0080682C" w:rsidP="0080682C">
      <w:pPr>
        <w:pStyle w:val="ListBullet2"/>
        <w:spacing w:after="120"/>
      </w:pPr>
      <w:r>
        <w:t>New parameters are introduced to cater multi-operator mode along with above parameters.</w:t>
      </w:r>
    </w:p>
    <w:p w14:paraId="2559E35D" w14:textId="77777777" w:rsidR="0080682C" w:rsidRDefault="0080682C" w:rsidP="0080682C">
      <w:pPr>
        <w:pStyle w:val="ListBullet2"/>
      </w:pPr>
      <w:r>
        <w:t>These parameters are used only when one or more operators are enabled.</w:t>
      </w:r>
    </w:p>
    <w:p w14:paraId="04741BC3" w14:textId="3A889F00" w:rsidR="0080682C" w:rsidRPr="00CB7A16" w:rsidRDefault="0080682C" w:rsidP="0080682C">
      <w:pPr>
        <w:pStyle w:val="ListBullet2"/>
        <w:spacing w:after="120"/>
      </w:pPr>
      <w:r>
        <w:t xml:space="preserve">params: </w:t>
      </w:r>
      <w:r w:rsidR="002332F6" w:rsidRPr="00FD00DE">
        <w:rPr>
          <w:rFonts w:ascii="Courier New" w:hAnsi="Courier New" w:cs="Courier New"/>
          <w:sz w:val="18"/>
          <w:szCs w:val="18"/>
        </w:rPr>
        <w:t>{</w:t>
      </w:r>
      <w:r w:rsidR="002332F6" w:rsidRPr="004D1ADD">
        <w:rPr>
          <w:rFonts w:ascii="Courier New" w:hAnsi="Courier New" w:cs="Courier New"/>
          <w:sz w:val="18"/>
          <w:szCs w:val="18"/>
        </w:rPr>
        <w:t>"</w:t>
      </w:r>
      <w:proofErr w:type="spellStart"/>
      <w:r w:rsidR="002332F6" w:rsidRPr="004D1ADD">
        <w:rPr>
          <w:rFonts w:ascii="Courier New" w:hAnsi="Courier New" w:cs="Courier New"/>
          <w:sz w:val="18"/>
          <w:szCs w:val="18"/>
        </w:rPr>
        <w:t>presetName</w:t>
      </w:r>
      <w:proofErr w:type="spellEnd"/>
      <w:r w:rsidR="002332F6" w:rsidRPr="004D1ADD">
        <w:rPr>
          <w:rFonts w:ascii="Courier New" w:hAnsi="Courier New" w:cs="Courier New"/>
          <w:sz w:val="18"/>
          <w:szCs w:val="18"/>
        </w:rPr>
        <w:t>": "</w:t>
      </w:r>
      <w:proofErr w:type="spellStart"/>
      <w:r w:rsidR="002332F6" w:rsidRPr="004D1ADD">
        <w:rPr>
          <w:rFonts w:ascii="Courier New" w:hAnsi="Courier New" w:cs="Courier New"/>
          <w:sz w:val="18"/>
          <w:szCs w:val="18"/>
        </w:rPr>
        <w:t>NewPreset</w:t>
      </w:r>
      <w:proofErr w:type="spellEnd"/>
      <w:r w:rsidR="002332F6" w:rsidRPr="004D1ADD">
        <w:rPr>
          <w:rFonts w:ascii="Courier New" w:hAnsi="Courier New" w:cs="Courier New"/>
          <w:sz w:val="18"/>
          <w:szCs w:val="18"/>
        </w:rPr>
        <w:t>"</w:t>
      </w:r>
      <w:r w:rsidRPr="00FD00DE">
        <w:rPr>
          <w:rFonts w:ascii="Courier New" w:hAnsi="Courier New" w:cs="Courier New"/>
          <w:sz w:val="18"/>
          <w:szCs w:val="18"/>
        </w:rPr>
        <w:t>, "</w:t>
      </w:r>
      <w:proofErr w:type="spellStart"/>
      <w:r>
        <w:rPr>
          <w:rFonts w:ascii="Courier New" w:hAnsi="Courier New" w:cs="Courier New"/>
          <w:sz w:val="18"/>
          <w:szCs w:val="18"/>
        </w:rPr>
        <w:t>operatorId</w:t>
      </w:r>
      <w:proofErr w:type="spellEnd"/>
      <w:r w:rsidRPr="00FD00DE">
        <w:rPr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: y</w:t>
      </w:r>
      <w:r w:rsidRPr="00FD00DE">
        <w:rPr>
          <w:rFonts w:ascii="Courier New" w:hAnsi="Courier New" w:cs="Courier New"/>
          <w:sz w:val="18"/>
          <w:szCs w:val="18"/>
        </w:rPr>
        <w:t>}</w:t>
      </w:r>
      <w:r>
        <w:rPr>
          <w:rFonts w:ascii="Courier New" w:hAnsi="Courier New" w:cs="Courier New"/>
          <w:sz w:val="18"/>
          <w:szCs w:val="18"/>
        </w:rPr>
        <w:t xml:space="preserve">  (for normal operator)</w:t>
      </w:r>
    </w:p>
    <w:p w14:paraId="7559CB6C" w14:textId="77777777" w:rsidR="0080682C" w:rsidRDefault="0080682C" w:rsidP="0080682C">
      <w:pPr>
        <w:pStyle w:val="ListBullet3"/>
      </w:pPr>
      <w:r>
        <w:t>“</w:t>
      </w:r>
      <w:proofErr w:type="spellStart"/>
      <w:r>
        <w:t>operatorId</w:t>
      </w:r>
      <w:proofErr w:type="spellEnd"/>
      <w:r>
        <w:t xml:space="preserve">”— operator index (For current release only 0,1,2 are indexes). </w:t>
      </w:r>
    </w:p>
    <w:p w14:paraId="10DDE84C" w14:textId="77777777" w:rsidR="0080682C" w:rsidRDefault="0080682C" w:rsidP="0080682C">
      <w:pPr>
        <w:pStyle w:val="ListBullet3"/>
      </w:pPr>
      <w:r>
        <w:t>If user still want to use “super-operator” mode, password is required which is passed as a parameter.</w:t>
      </w:r>
    </w:p>
    <w:p w14:paraId="2C255B0A" w14:textId="77777777" w:rsidR="0080682C" w:rsidRDefault="0080682C" w:rsidP="0080682C">
      <w:pPr>
        <w:pStyle w:val="ListBullet2"/>
        <w:numPr>
          <w:ilvl w:val="0"/>
          <w:numId w:val="0"/>
        </w:numPr>
        <w:spacing w:after="120"/>
        <w:ind w:left="1080"/>
      </w:pPr>
    </w:p>
    <w:p w14:paraId="302267A6" w14:textId="154833BE" w:rsidR="0080682C" w:rsidRPr="00CB7A16" w:rsidRDefault="0080682C" w:rsidP="0080682C">
      <w:pPr>
        <w:pStyle w:val="ListBullet2"/>
        <w:spacing w:after="120"/>
      </w:pPr>
      <w:r>
        <w:t xml:space="preserve">params: </w:t>
      </w:r>
      <w:r w:rsidRPr="00FD00DE">
        <w:rPr>
          <w:rFonts w:ascii="Courier New" w:hAnsi="Courier New" w:cs="Courier New"/>
          <w:sz w:val="18"/>
          <w:szCs w:val="18"/>
        </w:rPr>
        <w:t>{</w:t>
      </w:r>
      <w:r w:rsidR="002332F6" w:rsidRPr="004D1ADD">
        <w:rPr>
          <w:rFonts w:ascii="Courier New" w:hAnsi="Courier New" w:cs="Courier New"/>
          <w:sz w:val="18"/>
          <w:szCs w:val="18"/>
        </w:rPr>
        <w:t>"</w:t>
      </w:r>
      <w:proofErr w:type="spellStart"/>
      <w:r w:rsidR="002332F6" w:rsidRPr="004D1ADD">
        <w:rPr>
          <w:rFonts w:ascii="Courier New" w:hAnsi="Courier New" w:cs="Courier New"/>
          <w:sz w:val="18"/>
          <w:szCs w:val="18"/>
        </w:rPr>
        <w:t>presetName</w:t>
      </w:r>
      <w:proofErr w:type="spellEnd"/>
      <w:r w:rsidR="002332F6" w:rsidRPr="004D1ADD">
        <w:rPr>
          <w:rFonts w:ascii="Courier New" w:hAnsi="Courier New" w:cs="Courier New"/>
          <w:sz w:val="18"/>
          <w:szCs w:val="18"/>
        </w:rPr>
        <w:t>": "</w:t>
      </w:r>
      <w:proofErr w:type="spellStart"/>
      <w:r w:rsidR="002332F6" w:rsidRPr="004D1ADD">
        <w:rPr>
          <w:rFonts w:ascii="Courier New" w:hAnsi="Courier New" w:cs="Courier New"/>
          <w:sz w:val="18"/>
          <w:szCs w:val="18"/>
        </w:rPr>
        <w:t>NewPreset</w:t>
      </w:r>
      <w:proofErr w:type="spellEnd"/>
      <w:r w:rsidR="002332F6" w:rsidRPr="004D1ADD">
        <w:rPr>
          <w:rFonts w:ascii="Courier New" w:hAnsi="Courier New" w:cs="Courier New"/>
          <w:sz w:val="18"/>
          <w:szCs w:val="18"/>
        </w:rPr>
        <w:t>"</w:t>
      </w:r>
      <w:r w:rsidRPr="00FD00DE">
        <w:rPr>
          <w:rFonts w:ascii="Courier New" w:hAnsi="Courier New" w:cs="Courier New"/>
          <w:sz w:val="18"/>
          <w:szCs w:val="18"/>
        </w:rPr>
        <w:t xml:space="preserve">, </w:t>
      </w:r>
      <w:r w:rsidR="002332F6" w:rsidRPr="00FD00DE">
        <w:rPr>
          <w:rFonts w:ascii="Courier New" w:hAnsi="Courier New" w:cs="Courier New"/>
          <w:sz w:val="18"/>
          <w:szCs w:val="18"/>
        </w:rPr>
        <w:t>"</w:t>
      </w:r>
      <w:r w:rsidR="002332F6">
        <w:rPr>
          <w:rFonts w:ascii="Courier New" w:hAnsi="Courier New" w:cs="Courier New"/>
          <w:sz w:val="18"/>
          <w:szCs w:val="18"/>
        </w:rPr>
        <w:t>password</w:t>
      </w:r>
      <w:r w:rsidR="002332F6" w:rsidRPr="00FD00DE">
        <w:rPr>
          <w:rFonts w:ascii="Courier New" w:hAnsi="Courier New" w:cs="Courier New"/>
          <w:sz w:val="18"/>
          <w:szCs w:val="18"/>
        </w:rPr>
        <w:t>"</w:t>
      </w:r>
      <w:r w:rsidR="002332F6">
        <w:rPr>
          <w:rFonts w:ascii="Courier New" w:hAnsi="Courier New" w:cs="Courier New"/>
          <w:sz w:val="18"/>
          <w:szCs w:val="18"/>
        </w:rPr>
        <w:t xml:space="preserve">: </w:t>
      </w:r>
      <w:r w:rsidR="002332F6" w:rsidRPr="00FD00DE">
        <w:rPr>
          <w:rFonts w:ascii="Courier New" w:hAnsi="Courier New" w:cs="Courier New"/>
          <w:sz w:val="18"/>
          <w:szCs w:val="18"/>
        </w:rPr>
        <w:t>"</w:t>
      </w:r>
      <w:proofErr w:type="spellStart"/>
      <w:r w:rsidR="002332F6">
        <w:rPr>
          <w:rFonts w:ascii="Courier New" w:hAnsi="Courier New" w:cs="Courier New"/>
          <w:sz w:val="18"/>
          <w:szCs w:val="18"/>
        </w:rPr>
        <w:t>xyz</w:t>
      </w:r>
      <w:proofErr w:type="spellEnd"/>
      <w:r w:rsidR="002332F6" w:rsidRPr="00FD00DE">
        <w:rPr>
          <w:rFonts w:ascii="Courier New" w:hAnsi="Courier New" w:cs="Courier New"/>
          <w:sz w:val="18"/>
          <w:szCs w:val="18"/>
        </w:rPr>
        <w:t>"</w:t>
      </w:r>
      <w:r w:rsidRPr="00FD00DE">
        <w:rPr>
          <w:rFonts w:ascii="Courier New" w:hAnsi="Courier New" w:cs="Courier New"/>
          <w:sz w:val="18"/>
          <w:szCs w:val="18"/>
        </w:rPr>
        <w:t>}</w:t>
      </w:r>
      <w:r>
        <w:rPr>
          <w:rFonts w:ascii="Courier New" w:hAnsi="Courier New" w:cs="Courier New"/>
          <w:sz w:val="18"/>
          <w:szCs w:val="18"/>
        </w:rPr>
        <w:t xml:space="preserve">  (for super operator)</w:t>
      </w:r>
    </w:p>
    <w:p w14:paraId="32EF1D0D" w14:textId="77777777" w:rsidR="0080682C" w:rsidRDefault="0080682C" w:rsidP="0080682C">
      <w:pPr>
        <w:pStyle w:val="ListBullet3"/>
      </w:pPr>
      <w:r>
        <w:rPr>
          <w:rFonts w:ascii="Courier New" w:hAnsi="Courier New" w:cs="Courier New"/>
          <w:sz w:val="18"/>
          <w:szCs w:val="18"/>
        </w:rPr>
        <w:t>password</w:t>
      </w:r>
      <w:r>
        <w:t>— Super user password saved. When this is passed, actions will be performed as no operator is enabled.</w:t>
      </w:r>
    </w:p>
    <w:p w14:paraId="3D2A31F8" w14:textId="77777777" w:rsidR="0080682C" w:rsidRPr="00EA55E1" w:rsidRDefault="0080682C" w:rsidP="0080682C">
      <w:pPr>
        <w:pStyle w:val="ListBullet3"/>
        <w:numPr>
          <w:ilvl w:val="0"/>
          <w:numId w:val="0"/>
        </w:numPr>
      </w:pPr>
    </w:p>
    <w:p w14:paraId="411C1F60" w14:textId="77777777" w:rsidR="00337C65" w:rsidRDefault="00337C65" w:rsidP="00337C65">
      <w:pPr>
        <w:pStyle w:val="ListBullet"/>
      </w:pPr>
      <w:r>
        <w:t>Response:</w:t>
      </w:r>
    </w:p>
    <w:p w14:paraId="6EEC7153" w14:textId="77777777" w:rsidR="00337C65" w:rsidRDefault="00337C65" w:rsidP="00337C65">
      <w:pPr>
        <w:pStyle w:val="ListBullet2"/>
        <w:spacing w:after="120"/>
      </w:pPr>
      <w:r>
        <w:t>response: null</w:t>
      </w:r>
    </w:p>
    <w:p w14:paraId="7FC479FB" w14:textId="77777777" w:rsidR="00337C65" w:rsidRDefault="00337C65" w:rsidP="00337C65">
      <w:pPr>
        <w:pStyle w:val="ListBullet2"/>
        <w:spacing w:after="120"/>
      </w:pPr>
      <w:r>
        <w:t>success: (0=success, anything else is an error)</w:t>
      </w:r>
    </w:p>
    <w:p w14:paraId="2F8883B4" w14:textId="77777777" w:rsidR="00337C65" w:rsidRDefault="00337C65" w:rsidP="00337C65">
      <w:pPr>
        <w:pStyle w:val="ListBullet"/>
      </w:pPr>
      <w:r>
        <w:t>Example:</w:t>
      </w:r>
    </w:p>
    <w:p w14:paraId="23314B10" w14:textId="77777777" w:rsidR="00337C65" w:rsidRPr="004D1ADD" w:rsidRDefault="00337C65" w:rsidP="004D1ADD">
      <w:pPr>
        <w:pStyle w:val="ListBullet2"/>
        <w:spacing w:after="120"/>
        <w:rPr>
          <w:rFonts w:ascii="Courier New" w:hAnsi="Courier New" w:cs="Courier New"/>
          <w:sz w:val="18"/>
          <w:szCs w:val="18"/>
        </w:rPr>
      </w:pPr>
      <w:r w:rsidRPr="004D1ADD">
        <w:rPr>
          <w:rFonts w:ascii="Courier New" w:hAnsi="Courier New" w:cs="Courier New"/>
          <w:sz w:val="18"/>
          <w:szCs w:val="18"/>
        </w:rPr>
        <w:t>{"params": {"</w:t>
      </w:r>
      <w:proofErr w:type="spellStart"/>
      <w:r w:rsidRPr="004D1ADD">
        <w:rPr>
          <w:rFonts w:ascii="Courier New" w:hAnsi="Courier New" w:cs="Courier New"/>
          <w:sz w:val="18"/>
          <w:szCs w:val="18"/>
        </w:rPr>
        <w:t>presetName</w:t>
      </w:r>
      <w:proofErr w:type="spellEnd"/>
      <w:r w:rsidRPr="004D1ADD">
        <w:rPr>
          <w:rFonts w:ascii="Courier New" w:hAnsi="Courier New" w:cs="Courier New"/>
          <w:sz w:val="18"/>
          <w:szCs w:val="18"/>
        </w:rPr>
        <w:t>": "</w:t>
      </w:r>
      <w:proofErr w:type="spellStart"/>
      <w:r w:rsidRPr="004D1ADD">
        <w:rPr>
          <w:rFonts w:ascii="Courier New" w:hAnsi="Courier New" w:cs="Courier New"/>
          <w:sz w:val="18"/>
          <w:szCs w:val="18"/>
        </w:rPr>
        <w:t>NewPreset</w:t>
      </w:r>
      <w:proofErr w:type="spellEnd"/>
      <w:r w:rsidRPr="004D1ADD">
        <w:rPr>
          <w:rFonts w:ascii="Courier New" w:hAnsi="Courier New" w:cs="Courier New"/>
          <w:sz w:val="18"/>
          <w:szCs w:val="18"/>
        </w:rPr>
        <w:t>"}, "met</w:t>
      </w:r>
      <w:r w:rsidR="004D1ADD" w:rsidRPr="004D1ADD">
        <w:rPr>
          <w:rFonts w:ascii="Courier New" w:hAnsi="Courier New" w:cs="Courier New"/>
          <w:sz w:val="18"/>
          <w:szCs w:val="18"/>
        </w:rPr>
        <w:t>hod":"</w:t>
      </w:r>
      <w:proofErr w:type="spellStart"/>
      <w:r w:rsidR="004D1ADD" w:rsidRPr="004D1ADD">
        <w:rPr>
          <w:rFonts w:ascii="Courier New" w:hAnsi="Courier New" w:cs="Courier New"/>
          <w:sz w:val="18"/>
          <w:szCs w:val="18"/>
        </w:rPr>
        <w:t>savePreset</w:t>
      </w:r>
      <w:proofErr w:type="spellEnd"/>
      <w:r w:rsidR="004D1ADD" w:rsidRPr="004D1ADD">
        <w:rPr>
          <w:rFonts w:ascii="Courier New" w:hAnsi="Courier New" w:cs="Courier New"/>
          <w:sz w:val="18"/>
          <w:szCs w:val="18"/>
        </w:rPr>
        <w:t xml:space="preserve">", "id":"1234", </w:t>
      </w:r>
      <w:r w:rsidRPr="004D1ADD">
        <w:rPr>
          <w:rFonts w:ascii="Courier New" w:hAnsi="Courier New" w:cs="Courier New"/>
          <w:sz w:val="18"/>
          <w:szCs w:val="18"/>
        </w:rPr>
        <w:t>"jsonrpc":"2.0"}</w:t>
      </w:r>
    </w:p>
    <w:p w14:paraId="351960E8" w14:textId="76971F83" w:rsidR="00337C65" w:rsidRDefault="00337C65" w:rsidP="004D1ADD">
      <w:pPr>
        <w:pStyle w:val="ListBullet2"/>
        <w:spacing w:after="120"/>
        <w:rPr>
          <w:rFonts w:ascii="Courier New" w:hAnsi="Courier New" w:cs="Courier New"/>
          <w:sz w:val="18"/>
          <w:szCs w:val="18"/>
        </w:rPr>
      </w:pPr>
      <w:r w:rsidRPr="004D1ADD">
        <w:rPr>
          <w:rFonts w:ascii="Courier New" w:hAnsi="Courier New" w:cs="Courier New"/>
          <w:sz w:val="18"/>
          <w:szCs w:val="18"/>
        </w:rPr>
        <w:t>{"params": {"</w:t>
      </w:r>
      <w:proofErr w:type="spellStart"/>
      <w:r w:rsidRPr="004D1ADD">
        <w:rPr>
          <w:rFonts w:ascii="Courier New" w:hAnsi="Courier New" w:cs="Courier New"/>
          <w:sz w:val="18"/>
          <w:szCs w:val="18"/>
        </w:rPr>
        <w:t>presetName</w:t>
      </w:r>
      <w:proofErr w:type="spellEnd"/>
      <w:r w:rsidRPr="004D1ADD">
        <w:rPr>
          <w:rFonts w:ascii="Courier New" w:hAnsi="Courier New" w:cs="Courier New"/>
          <w:sz w:val="18"/>
          <w:szCs w:val="18"/>
        </w:rPr>
        <w:t>": "</w:t>
      </w:r>
      <w:proofErr w:type="spellStart"/>
      <w:r w:rsidRPr="004D1ADD">
        <w:rPr>
          <w:rFonts w:ascii="Courier New" w:hAnsi="Courier New" w:cs="Courier New"/>
          <w:sz w:val="18"/>
          <w:szCs w:val="18"/>
        </w:rPr>
        <w:t>N</w:t>
      </w:r>
      <w:r w:rsidR="004D1ADD" w:rsidRPr="004D1ADD">
        <w:rPr>
          <w:rFonts w:ascii="Courier New" w:hAnsi="Courier New" w:cs="Courier New"/>
          <w:sz w:val="18"/>
          <w:szCs w:val="18"/>
        </w:rPr>
        <w:t>ewPreset</w:t>
      </w:r>
      <w:proofErr w:type="spellEnd"/>
      <w:r w:rsidR="004D1ADD" w:rsidRPr="004D1ADD">
        <w:rPr>
          <w:rFonts w:ascii="Courier New" w:hAnsi="Courier New" w:cs="Courier New"/>
          <w:sz w:val="18"/>
          <w:szCs w:val="18"/>
        </w:rPr>
        <w:t>", "</w:t>
      </w:r>
      <w:proofErr w:type="spellStart"/>
      <w:r w:rsidR="004D1ADD" w:rsidRPr="004D1ADD">
        <w:rPr>
          <w:rFonts w:ascii="Courier New" w:hAnsi="Courier New" w:cs="Courier New"/>
          <w:sz w:val="18"/>
          <w:szCs w:val="18"/>
        </w:rPr>
        <w:t>ScreenDestination</w:t>
      </w:r>
      <w:proofErr w:type="spellEnd"/>
      <w:r w:rsidR="004D1ADD" w:rsidRPr="004D1ADD">
        <w:rPr>
          <w:rFonts w:ascii="Courier New" w:hAnsi="Courier New" w:cs="Courier New"/>
          <w:sz w:val="18"/>
          <w:szCs w:val="18"/>
        </w:rPr>
        <w:t xml:space="preserve">": </w:t>
      </w:r>
      <w:r w:rsidRPr="004D1ADD">
        <w:rPr>
          <w:rFonts w:ascii="Courier New" w:hAnsi="Courier New" w:cs="Courier New"/>
          <w:sz w:val="18"/>
          <w:szCs w:val="18"/>
        </w:rPr>
        <w:t>{"id": 0},"</w:t>
      </w:r>
      <w:proofErr w:type="spellStart"/>
      <w:r w:rsidRPr="004D1ADD">
        <w:rPr>
          <w:rFonts w:ascii="Courier New" w:hAnsi="Courier New" w:cs="Courier New"/>
          <w:sz w:val="18"/>
          <w:szCs w:val="18"/>
        </w:rPr>
        <w:t>AuxDestination</w:t>
      </w:r>
      <w:proofErr w:type="spellEnd"/>
      <w:r w:rsidRPr="004D1ADD">
        <w:rPr>
          <w:rFonts w:ascii="Courier New" w:hAnsi="Courier New" w:cs="Courier New"/>
          <w:sz w:val="18"/>
          <w:szCs w:val="18"/>
        </w:rPr>
        <w:t>":{"id": 0}}, "met</w:t>
      </w:r>
      <w:r w:rsidR="004D1ADD" w:rsidRPr="004D1ADD">
        <w:rPr>
          <w:rFonts w:ascii="Courier New" w:hAnsi="Courier New" w:cs="Courier New"/>
          <w:sz w:val="18"/>
          <w:szCs w:val="18"/>
        </w:rPr>
        <w:t>hod":"</w:t>
      </w:r>
      <w:proofErr w:type="spellStart"/>
      <w:r w:rsidR="004D1ADD" w:rsidRPr="004D1ADD">
        <w:rPr>
          <w:rFonts w:ascii="Courier New" w:hAnsi="Courier New" w:cs="Courier New"/>
          <w:sz w:val="18"/>
          <w:szCs w:val="18"/>
        </w:rPr>
        <w:t>savePreset</w:t>
      </w:r>
      <w:proofErr w:type="spellEnd"/>
      <w:r w:rsidR="004D1ADD" w:rsidRPr="004D1ADD">
        <w:rPr>
          <w:rFonts w:ascii="Courier New" w:hAnsi="Courier New" w:cs="Courier New"/>
          <w:sz w:val="18"/>
          <w:szCs w:val="18"/>
        </w:rPr>
        <w:t xml:space="preserve">", "id":"1234", </w:t>
      </w:r>
      <w:r w:rsidRPr="004D1ADD">
        <w:rPr>
          <w:rFonts w:ascii="Courier New" w:hAnsi="Courier New" w:cs="Courier New"/>
          <w:sz w:val="18"/>
          <w:szCs w:val="18"/>
        </w:rPr>
        <w:t>"jsonrpc":"2.0"}</w:t>
      </w:r>
    </w:p>
    <w:p w14:paraId="1EA0EB3D" w14:textId="3D0A4A5D" w:rsidR="00F8734F" w:rsidRDefault="00F8734F" w:rsidP="004D1ADD">
      <w:pPr>
        <w:pStyle w:val="ListBullet2"/>
        <w:spacing w:after="120"/>
      </w:pPr>
      <w:r w:rsidRPr="00AA23BD">
        <w:t>{"params": {"</w:t>
      </w:r>
      <w:proofErr w:type="spellStart"/>
      <w:r w:rsidRPr="00AA23BD">
        <w:t>presetName</w:t>
      </w:r>
      <w:proofErr w:type="spellEnd"/>
      <w:r w:rsidRPr="00AA23BD">
        <w:t>": "</w:t>
      </w:r>
      <w:proofErr w:type="spellStart"/>
      <w:r w:rsidRPr="00AA23BD">
        <w:t>NewPreset</w:t>
      </w:r>
      <w:proofErr w:type="spellEnd"/>
      <w:r w:rsidRPr="00AA23BD">
        <w:t>", "</w:t>
      </w:r>
      <w:proofErr w:type="spellStart"/>
      <w:r w:rsidRPr="00AA23BD">
        <w:t>serialNo</w:t>
      </w:r>
      <w:proofErr w:type="spellEnd"/>
      <w:r w:rsidRPr="00AA23BD">
        <w:t>": 1.01, "saveFromProgram":1}, "method":"</w:t>
      </w:r>
      <w:proofErr w:type="spellStart"/>
      <w:r w:rsidRPr="00AA23BD">
        <w:t>savePreset</w:t>
      </w:r>
      <w:proofErr w:type="spellEnd"/>
      <w:r w:rsidRPr="00AA23BD">
        <w:t>", "id":"1234", "jsonrpc":"2.0"}</w:t>
      </w:r>
    </w:p>
    <w:p w14:paraId="2B4E5BF8" w14:textId="77777777" w:rsidR="002A50C8" w:rsidRPr="002A50C8" w:rsidRDefault="002A50C8" w:rsidP="004D1ADD">
      <w:pPr>
        <w:pStyle w:val="ListBullet2"/>
        <w:spacing w:after="120"/>
        <w:rPr>
          <w:rFonts w:ascii="Courier New" w:hAnsi="Courier New" w:cs="Courier New"/>
          <w:sz w:val="18"/>
          <w:szCs w:val="18"/>
        </w:rPr>
      </w:pPr>
      <w:r w:rsidRPr="002A50C8">
        <w:rPr>
          <w:rFonts w:ascii="Courier New" w:hAnsi="Courier New" w:cs="Courier New"/>
          <w:sz w:val="18"/>
          <w:szCs w:val="18"/>
        </w:rPr>
        <w:t xml:space="preserve">For normal operator </w:t>
      </w:r>
    </w:p>
    <w:p w14:paraId="4ED3A82D" w14:textId="782AFE40" w:rsidR="002A50C8" w:rsidRDefault="002A50C8" w:rsidP="002A50C8">
      <w:pPr>
        <w:pStyle w:val="ListBullet2"/>
        <w:numPr>
          <w:ilvl w:val="0"/>
          <w:numId w:val="0"/>
        </w:numPr>
        <w:spacing w:after="120"/>
        <w:ind w:left="720"/>
        <w:rPr>
          <w:rFonts w:ascii="Courier New" w:hAnsi="Courier New" w:cs="Courier New"/>
          <w:sz w:val="18"/>
          <w:szCs w:val="18"/>
        </w:rPr>
      </w:pPr>
      <w:r w:rsidRPr="002A50C8">
        <w:rPr>
          <w:rFonts w:ascii="Courier New" w:hAnsi="Courier New" w:cs="Courier New"/>
          <w:sz w:val="18"/>
          <w:szCs w:val="18"/>
        </w:rPr>
        <w:t>{"params": {"</w:t>
      </w:r>
      <w:proofErr w:type="spellStart"/>
      <w:r w:rsidRPr="002A50C8">
        <w:rPr>
          <w:rFonts w:ascii="Courier New" w:hAnsi="Courier New" w:cs="Courier New"/>
          <w:sz w:val="18"/>
          <w:szCs w:val="18"/>
        </w:rPr>
        <w:t>presetName</w:t>
      </w:r>
      <w:proofErr w:type="spellEnd"/>
      <w:r w:rsidRPr="002A50C8">
        <w:rPr>
          <w:rFonts w:ascii="Courier New" w:hAnsi="Courier New" w:cs="Courier New"/>
          <w:sz w:val="18"/>
          <w:szCs w:val="18"/>
        </w:rPr>
        <w:t>": "</w:t>
      </w:r>
      <w:proofErr w:type="spellStart"/>
      <w:r w:rsidRPr="002A50C8">
        <w:rPr>
          <w:rFonts w:ascii="Courier New" w:hAnsi="Courier New" w:cs="Courier New"/>
          <w:sz w:val="18"/>
          <w:szCs w:val="18"/>
        </w:rPr>
        <w:t>NewPreset</w:t>
      </w:r>
      <w:proofErr w:type="spellEnd"/>
      <w:r w:rsidRPr="002A50C8">
        <w:rPr>
          <w:rFonts w:ascii="Courier New" w:hAnsi="Courier New" w:cs="Courier New"/>
          <w:sz w:val="18"/>
          <w:szCs w:val="18"/>
        </w:rPr>
        <w:t>", "</w:t>
      </w:r>
      <w:proofErr w:type="spellStart"/>
      <w:r w:rsidRPr="002A50C8">
        <w:rPr>
          <w:rFonts w:ascii="Courier New" w:hAnsi="Courier New" w:cs="Courier New"/>
          <w:sz w:val="18"/>
          <w:szCs w:val="18"/>
        </w:rPr>
        <w:t>serialNo</w:t>
      </w:r>
      <w:proofErr w:type="spellEnd"/>
      <w:r w:rsidRPr="002A50C8">
        <w:rPr>
          <w:rFonts w:ascii="Courier New" w:hAnsi="Courier New" w:cs="Courier New"/>
          <w:sz w:val="18"/>
          <w:szCs w:val="18"/>
        </w:rPr>
        <w:t>": 5.00, "</w:t>
      </w:r>
      <w:proofErr w:type="spellStart"/>
      <w:r w:rsidRPr="002A50C8">
        <w:rPr>
          <w:rFonts w:ascii="Courier New" w:hAnsi="Courier New" w:cs="Courier New"/>
          <w:sz w:val="18"/>
          <w:szCs w:val="18"/>
        </w:rPr>
        <w:t>operatorId</w:t>
      </w:r>
      <w:proofErr w:type="spellEnd"/>
      <w:r w:rsidRPr="002A50C8">
        <w:rPr>
          <w:rFonts w:ascii="Courier New" w:hAnsi="Courier New" w:cs="Courier New"/>
          <w:sz w:val="18"/>
          <w:szCs w:val="18"/>
        </w:rPr>
        <w:t>": 2}, "method":"</w:t>
      </w:r>
      <w:proofErr w:type="spellStart"/>
      <w:r w:rsidRPr="002A50C8">
        <w:rPr>
          <w:rFonts w:ascii="Courier New" w:hAnsi="Courier New" w:cs="Courier New"/>
          <w:sz w:val="18"/>
          <w:szCs w:val="18"/>
        </w:rPr>
        <w:t>savePreset</w:t>
      </w:r>
      <w:proofErr w:type="spellEnd"/>
      <w:r w:rsidRPr="002A50C8">
        <w:rPr>
          <w:rFonts w:ascii="Courier New" w:hAnsi="Courier New" w:cs="Courier New"/>
          <w:sz w:val="18"/>
          <w:szCs w:val="18"/>
        </w:rPr>
        <w:t>", "id":"1234", "jsonrpc":"2.0"}</w:t>
      </w:r>
    </w:p>
    <w:p w14:paraId="66E1364E" w14:textId="77777777" w:rsidR="002A50C8" w:rsidRPr="002A50C8" w:rsidRDefault="002A50C8" w:rsidP="002A50C8">
      <w:pPr>
        <w:pStyle w:val="ListBullet2"/>
        <w:spacing w:after="120"/>
        <w:rPr>
          <w:rFonts w:ascii="Courier New" w:hAnsi="Courier New" w:cs="Courier New"/>
          <w:sz w:val="18"/>
          <w:szCs w:val="18"/>
        </w:rPr>
      </w:pPr>
      <w:r w:rsidRPr="002A50C8">
        <w:rPr>
          <w:rFonts w:ascii="Courier New" w:hAnsi="Courier New" w:cs="Courier New"/>
          <w:sz w:val="18"/>
          <w:szCs w:val="18"/>
        </w:rPr>
        <w:lastRenderedPageBreak/>
        <w:t xml:space="preserve">For super operator </w:t>
      </w:r>
    </w:p>
    <w:p w14:paraId="2468D031" w14:textId="3EF2D97E" w:rsidR="002A50C8" w:rsidRDefault="002A50C8" w:rsidP="002A50C8">
      <w:pPr>
        <w:pStyle w:val="ListBullet2"/>
        <w:numPr>
          <w:ilvl w:val="0"/>
          <w:numId w:val="0"/>
        </w:numPr>
        <w:spacing w:after="120"/>
        <w:ind w:left="720"/>
        <w:rPr>
          <w:rFonts w:ascii="Courier New" w:hAnsi="Courier New" w:cs="Courier New"/>
          <w:sz w:val="18"/>
          <w:szCs w:val="18"/>
        </w:rPr>
      </w:pPr>
      <w:r w:rsidRPr="002A50C8">
        <w:rPr>
          <w:rFonts w:ascii="Courier New" w:hAnsi="Courier New" w:cs="Courier New"/>
          <w:sz w:val="18"/>
          <w:szCs w:val="18"/>
        </w:rPr>
        <w:t>{"params": {"</w:t>
      </w:r>
      <w:proofErr w:type="spellStart"/>
      <w:r w:rsidRPr="002A50C8">
        <w:rPr>
          <w:rFonts w:ascii="Courier New" w:hAnsi="Courier New" w:cs="Courier New"/>
          <w:sz w:val="18"/>
          <w:szCs w:val="18"/>
        </w:rPr>
        <w:t>presetName</w:t>
      </w:r>
      <w:proofErr w:type="spellEnd"/>
      <w:r w:rsidRPr="002A50C8">
        <w:rPr>
          <w:rFonts w:ascii="Courier New" w:hAnsi="Courier New" w:cs="Courier New"/>
          <w:sz w:val="18"/>
          <w:szCs w:val="18"/>
        </w:rPr>
        <w:t>": "</w:t>
      </w:r>
      <w:proofErr w:type="spellStart"/>
      <w:r w:rsidRPr="002A50C8">
        <w:rPr>
          <w:rFonts w:ascii="Courier New" w:hAnsi="Courier New" w:cs="Courier New"/>
          <w:sz w:val="18"/>
          <w:szCs w:val="18"/>
        </w:rPr>
        <w:t>NewPreset</w:t>
      </w:r>
      <w:proofErr w:type="spellEnd"/>
      <w:r w:rsidRPr="002A50C8">
        <w:rPr>
          <w:rFonts w:ascii="Courier New" w:hAnsi="Courier New" w:cs="Courier New"/>
          <w:sz w:val="18"/>
          <w:szCs w:val="18"/>
        </w:rPr>
        <w:t>", "</w:t>
      </w:r>
      <w:proofErr w:type="spellStart"/>
      <w:r w:rsidRPr="002A50C8">
        <w:rPr>
          <w:rFonts w:ascii="Courier New" w:hAnsi="Courier New" w:cs="Courier New"/>
          <w:sz w:val="18"/>
          <w:szCs w:val="18"/>
        </w:rPr>
        <w:t>operatorId</w:t>
      </w:r>
      <w:proofErr w:type="spellEnd"/>
      <w:r w:rsidRPr="002A50C8">
        <w:rPr>
          <w:rFonts w:ascii="Courier New" w:hAnsi="Courier New" w:cs="Courier New"/>
          <w:sz w:val="18"/>
          <w:szCs w:val="18"/>
        </w:rPr>
        <w:t>": 2}, "method":"</w:t>
      </w:r>
      <w:proofErr w:type="spellStart"/>
      <w:r w:rsidRPr="002A50C8">
        <w:rPr>
          <w:rFonts w:ascii="Courier New" w:hAnsi="Courier New" w:cs="Courier New"/>
          <w:sz w:val="18"/>
          <w:szCs w:val="18"/>
        </w:rPr>
        <w:t>savePreset</w:t>
      </w:r>
      <w:proofErr w:type="spellEnd"/>
      <w:r w:rsidRPr="002A50C8">
        <w:rPr>
          <w:rFonts w:ascii="Courier New" w:hAnsi="Courier New" w:cs="Courier New"/>
          <w:sz w:val="18"/>
          <w:szCs w:val="18"/>
        </w:rPr>
        <w:t>", "id":"1234", "jsonrpc":"2.0"}</w:t>
      </w:r>
    </w:p>
    <w:p w14:paraId="058E8CB8" w14:textId="77777777" w:rsidR="000D13EE" w:rsidRPr="002A50C8" w:rsidRDefault="000D13EE" w:rsidP="002A50C8">
      <w:pPr>
        <w:pStyle w:val="ListBullet2"/>
        <w:numPr>
          <w:ilvl w:val="0"/>
          <w:numId w:val="0"/>
        </w:numPr>
        <w:spacing w:after="120"/>
        <w:ind w:left="720"/>
        <w:rPr>
          <w:rFonts w:ascii="Courier New" w:hAnsi="Courier New" w:cs="Courier New"/>
          <w:sz w:val="18"/>
          <w:szCs w:val="18"/>
        </w:rPr>
      </w:pPr>
    </w:p>
    <w:p w14:paraId="29A771AF" w14:textId="77777777" w:rsidR="00337C65" w:rsidRPr="004D1ADD" w:rsidRDefault="00337C65" w:rsidP="004D1ADD">
      <w:pPr>
        <w:pStyle w:val="BodyText"/>
        <w:rPr>
          <w:b/>
        </w:rPr>
      </w:pPr>
      <w:r w:rsidRPr="004D1ADD">
        <w:rPr>
          <w:b/>
        </w:rPr>
        <w:t>Key points regarding Preset, which are same for rename, activate, and delete:</w:t>
      </w:r>
    </w:p>
    <w:p w14:paraId="17C11268" w14:textId="77777777" w:rsidR="00337C65" w:rsidRDefault="00337C65" w:rsidP="00337C65">
      <w:pPr>
        <w:pStyle w:val="ListBullet2"/>
        <w:spacing w:after="120"/>
      </w:pPr>
      <w:r>
        <w:t>“id”—id of the preset.</w:t>
      </w:r>
    </w:p>
    <w:p w14:paraId="64EBCC5D" w14:textId="77777777" w:rsidR="00337C65" w:rsidRDefault="00337C65" w:rsidP="004D1ADD">
      <w:pPr>
        <w:pStyle w:val="ListBullet2"/>
        <w:spacing w:after="120"/>
      </w:pPr>
      <w:r>
        <w:t>“</w:t>
      </w:r>
      <w:proofErr w:type="spellStart"/>
      <w:r>
        <w:t>presetSno</w:t>
      </w:r>
      <w:proofErr w:type="spellEnd"/>
      <w:r>
        <w:t xml:space="preserve">”—preset serial number. User can provide floating point number if required. </w:t>
      </w:r>
      <w:proofErr w:type="spellStart"/>
      <w:r>
        <w:t>Eg.</w:t>
      </w:r>
      <w:proofErr w:type="spellEnd"/>
      <w:r>
        <w:t xml:space="preserve"> "</w:t>
      </w:r>
      <w:proofErr w:type="spellStart"/>
      <w:r>
        <w:t>preset</w:t>
      </w:r>
      <w:r w:rsidR="004D1ADD">
        <w:t>Sno</w:t>
      </w:r>
      <w:proofErr w:type="spellEnd"/>
      <w:r w:rsidR="004D1ADD">
        <w:t>": 1.01, "</w:t>
      </w:r>
      <w:proofErr w:type="spellStart"/>
      <w:r w:rsidR="004D1ADD">
        <w:t>presetSno</w:t>
      </w:r>
      <w:proofErr w:type="spellEnd"/>
      <w:r w:rsidR="004D1ADD">
        <w:t xml:space="preserve">": </w:t>
      </w:r>
      <w:r>
        <w:t>1.00, "</w:t>
      </w:r>
      <w:proofErr w:type="spellStart"/>
      <w:r>
        <w:t>presetSno</w:t>
      </w:r>
      <w:proofErr w:type="spellEnd"/>
      <w:r>
        <w:t>": 1, "</w:t>
      </w:r>
      <w:proofErr w:type="spellStart"/>
      <w:r>
        <w:t>presetSno</w:t>
      </w:r>
      <w:proofErr w:type="spellEnd"/>
      <w:r>
        <w:t>": 1.1, "</w:t>
      </w:r>
      <w:proofErr w:type="spellStart"/>
      <w:r>
        <w:t>presetSno</w:t>
      </w:r>
      <w:proofErr w:type="spellEnd"/>
      <w:r>
        <w:t>": 1.10.</w:t>
      </w:r>
    </w:p>
    <w:p w14:paraId="4AC19BF7" w14:textId="32B7596E" w:rsidR="00DD7265" w:rsidRPr="00CB2A6F" w:rsidRDefault="00337C65" w:rsidP="00337C65">
      <w:pPr>
        <w:pStyle w:val="BodyText"/>
        <w:rPr>
          <w:b/>
        </w:rPr>
      </w:pPr>
      <w:r w:rsidRPr="004D1ADD">
        <w:rPr>
          <w:b/>
        </w:rPr>
        <w:t>Kindly note that 1.1 and 1.10 or 1.00 and 1 are same.</w:t>
      </w:r>
    </w:p>
    <w:p w14:paraId="3E4DEFA2" w14:textId="77777777" w:rsidR="00FD00DE" w:rsidRPr="00FD00DE" w:rsidRDefault="00FD00DE" w:rsidP="00FD00DE">
      <w:pPr>
        <w:pStyle w:val="BodyText"/>
        <w:rPr>
          <w:b/>
        </w:rPr>
      </w:pPr>
      <w:proofErr w:type="spellStart"/>
      <w:r w:rsidRPr="00FD00DE">
        <w:rPr>
          <w:b/>
        </w:rPr>
        <w:t>renamePreset</w:t>
      </w:r>
      <w:proofErr w:type="spellEnd"/>
    </w:p>
    <w:p w14:paraId="4EEEF5B7" w14:textId="77777777" w:rsidR="00FD00DE" w:rsidRDefault="00FD00DE" w:rsidP="00FD00DE">
      <w:pPr>
        <w:pStyle w:val="ListBullet"/>
      </w:pPr>
      <w:r>
        <w:t>Definition:</w:t>
      </w:r>
    </w:p>
    <w:p w14:paraId="40553B7B" w14:textId="77777777" w:rsidR="00FD00DE" w:rsidRDefault="00FD00DE" w:rsidP="00FD00DE">
      <w:pPr>
        <w:pStyle w:val="ListBullet2"/>
        <w:spacing w:after="120"/>
      </w:pPr>
      <w:r>
        <w:t xml:space="preserve">Rename a Preset on the Event Master processor. User can rename Preset with id, </w:t>
      </w:r>
      <w:proofErr w:type="gramStart"/>
      <w:r>
        <w:t>Preset</w:t>
      </w:r>
      <w:proofErr w:type="gramEnd"/>
      <w:r>
        <w:t xml:space="preserve"> serial number, or Preset name.</w:t>
      </w:r>
    </w:p>
    <w:p w14:paraId="20D7BAE6" w14:textId="77777777" w:rsidR="00FD00DE" w:rsidRDefault="00FD00DE" w:rsidP="00FD00DE">
      <w:pPr>
        <w:pStyle w:val="ListBullet2"/>
        <w:spacing w:after="120"/>
      </w:pPr>
      <w:r>
        <w:t>Send any one of the parameters to rename Preset.</w:t>
      </w:r>
    </w:p>
    <w:p w14:paraId="0F29BB89" w14:textId="77777777" w:rsidR="00FD00DE" w:rsidRDefault="00FD00DE" w:rsidP="00FD00DE">
      <w:pPr>
        <w:pStyle w:val="ListBullet"/>
      </w:pPr>
      <w:r>
        <w:t>Request params:</w:t>
      </w:r>
    </w:p>
    <w:p w14:paraId="4F0C302A" w14:textId="77777777" w:rsidR="00FD00DE" w:rsidRDefault="00FD00DE" w:rsidP="00FD00DE">
      <w:pPr>
        <w:pStyle w:val="ListBullet2"/>
        <w:spacing w:after="120"/>
      </w:pPr>
      <w:r>
        <w:t xml:space="preserve">params: </w:t>
      </w:r>
      <w:r w:rsidRPr="00FD00DE">
        <w:rPr>
          <w:rFonts w:ascii="Courier New" w:hAnsi="Courier New" w:cs="Courier New"/>
          <w:sz w:val="18"/>
          <w:szCs w:val="18"/>
        </w:rPr>
        <w:t>{"id": x, "</w:t>
      </w:r>
      <w:proofErr w:type="spellStart"/>
      <w:r w:rsidRPr="00FD00DE">
        <w:rPr>
          <w:rFonts w:ascii="Courier New" w:hAnsi="Courier New" w:cs="Courier New"/>
          <w:sz w:val="18"/>
          <w:szCs w:val="18"/>
        </w:rPr>
        <w:t>newPresetName</w:t>
      </w:r>
      <w:proofErr w:type="spellEnd"/>
      <w:r w:rsidRPr="00FD00DE">
        <w:rPr>
          <w:rFonts w:ascii="Courier New" w:hAnsi="Courier New" w:cs="Courier New"/>
          <w:sz w:val="18"/>
          <w:szCs w:val="18"/>
        </w:rPr>
        <w:t>": "</w:t>
      </w:r>
      <w:proofErr w:type="spellStart"/>
      <w:r w:rsidRPr="00FD00DE">
        <w:rPr>
          <w:rFonts w:ascii="Courier New" w:hAnsi="Courier New" w:cs="Courier New"/>
          <w:sz w:val="18"/>
          <w:szCs w:val="18"/>
        </w:rPr>
        <w:t>NewPresetName</w:t>
      </w:r>
      <w:proofErr w:type="spellEnd"/>
      <w:r w:rsidRPr="00FD00DE">
        <w:rPr>
          <w:rFonts w:ascii="Courier New" w:hAnsi="Courier New" w:cs="Courier New"/>
          <w:sz w:val="18"/>
          <w:szCs w:val="18"/>
        </w:rPr>
        <w:t>"}</w:t>
      </w:r>
    </w:p>
    <w:p w14:paraId="21A09A58" w14:textId="77777777" w:rsidR="00FD00DE" w:rsidRDefault="00FD00DE" w:rsidP="00FD00DE">
      <w:pPr>
        <w:pStyle w:val="ListBullet2"/>
        <w:spacing w:after="120"/>
      </w:pPr>
      <w:r>
        <w:t xml:space="preserve">params: </w:t>
      </w:r>
      <w:r w:rsidRPr="00FD00DE">
        <w:rPr>
          <w:rFonts w:ascii="Courier New" w:hAnsi="Courier New" w:cs="Courier New"/>
          <w:sz w:val="18"/>
          <w:szCs w:val="18"/>
        </w:rPr>
        <w:t>{"</w:t>
      </w:r>
      <w:proofErr w:type="spellStart"/>
      <w:r w:rsidRPr="00FD00DE">
        <w:rPr>
          <w:rFonts w:ascii="Courier New" w:hAnsi="Courier New" w:cs="Courier New"/>
          <w:sz w:val="18"/>
          <w:szCs w:val="18"/>
        </w:rPr>
        <w:t>presetSno</w:t>
      </w:r>
      <w:proofErr w:type="spellEnd"/>
      <w:r w:rsidRPr="00FD00DE">
        <w:rPr>
          <w:rFonts w:ascii="Courier New" w:hAnsi="Courier New" w:cs="Courier New"/>
          <w:sz w:val="18"/>
          <w:szCs w:val="18"/>
        </w:rPr>
        <w:t xml:space="preserve">": </w:t>
      </w:r>
      <w:proofErr w:type="spellStart"/>
      <w:r w:rsidRPr="00FD00DE">
        <w:rPr>
          <w:rFonts w:ascii="Courier New" w:hAnsi="Courier New" w:cs="Courier New"/>
          <w:sz w:val="18"/>
          <w:szCs w:val="18"/>
        </w:rPr>
        <w:t>x.y</w:t>
      </w:r>
      <w:proofErr w:type="spellEnd"/>
      <w:r w:rsidRPr="00FD00DE">
        <w:rPr>
          <w:rFonts w:ascii="Courier New" w:hAnsi="Courier New" w:cs="Courier New"/>
          <w:sz w:val="18"/>
          <w:szCs w:val="18"/>
        </w:rPr>
        <w:t>, "</w:t>
      </w:r>
      <w:proofErr w:type="spellStart"/>
      <w:r w:rsidRPr="00FD00DE">
        <w:rPr>
          <w:rFonts w:ascii="Courier New" w:hAnsi="Courier New" w:cs="Courier New"/>
          <w:sz w:val="18"/>
          <w:szCs w:val="18"/>
        </w:rPr>
        <w:t>newPresetName</w:t>
      </w:r>
      <w:proofErr w:type="spellEnd"/>
      <w:r w:rsidRPr="00FD00DE">
        <w:rPr>
          <w:rFonts w:ascii="Courier New" w:hAnsi="Courier New" w:cs="Courier New"/>
          <w:sz w:val="18"/>
          <w:szCs w:val="18"/>
        </w:rPr>
        <w:t>": "</w:t>
      </w:r>
      <w:proofErr w:type="spellStart"/>
      <w:r w:rsidRPr="00FD00DE">
        <w:rPr>
          <w:rFonts w:ascii="Courier New" w:hAnsi="Courier New" w:cs="Courier New"/>
          <w:sz w:val="18"/>
          <w:szCs w:val="18"/>
        </w:rPr>
        <w:t>NewPresetName</w:t>
      </w:r>
      <w:proofErr w:type="spellEnd"/>
      <w:r w:rsidRPr="00FD00DE">
        <w:rPr>
          <w:rFonts w:ascii="Courier New" w:hAnsi="Courier New" w:cs="Courier New"/>
          <w:sz w:val="18"/>
          <w:szCs w:val="18"/>
        </w:rPr>
        <w:t>"}</w:t>
      </w:r>
    </w:p>
    <w:p w14:paraId="294DE8B4" w14:textId="77777777" w:rsidR="00FD00DE" w:rsidRDefault="00FD00DE" w:rsidP="00FD00DE">
      <w:pPr>
        <w:pStyle w:val="ListBullet2"/>
      </w:pPr>
      <w:r>
        <w:t xml:space="preserve">params: </w:t>
      </w:r>
      <w:r w:rsidRPr="00FD00DE">
        <w:rPr>
          <w:rFonts w:ascii="Courier New" w:hAnsi="Courier New" w:cs="Courier New"/>
          <w:sz w:val="18"/>
          <w:szCs w:val="18"/>
        </w:rPr>
        <w:t>{"</w:t>
      </w:r>
      <w:proofErr w:type="spellStart"/>
      <w:r w:rsidRPr="00FD00DE">
        <w:rPr>
          <w:rFonts w:ascii="Courier New" w:hAnsi="Courier New" w:cs="Courier New"/>
          <w:sz w:val="18"/>
          <w:szCs w:val="18"/>
        </w:rPr>
        <w:t>presetName</w:t>
      </w:r>
      <w:proofErr w:type="spellEnd"/>
      <w:r w:rsidRPr="00FD00DE">
        <w:rPr>
          <w:rFonts w:ascii="Courier New" w:hAnsi="Courier New" w:cs="Courier New"/>
          <w:sz w:val="18"/>
          <w:szCs w:val="18"/>
        </w:rPr>
        <w:t>": "</w:t>
      </w:r>
      <w:proofErr w:type="spellStart"/>
      <w:r w:rsidRPr="00FD00DE">
        <w:rPr>
          <w:rFonts w:ascii="Courier New" w:hAnsi="Courier New" w:cs="Courier New"/>
          <w:sz w:val="18"/>
          <w:szCs w:val="18"/>
        </w:rPr>
        <w:t>OldPresetName</w:t>
      </w:r>
      <w:proofErr w:type="spellEnd"/>
      <w:r w:rsidRPr="00FD00DE">
        <w:rPr>
          <w:rFonts w:ascii="Courier New" w:hAnsi="Courier New" w:cs="Courier New"/>
          <w:sz w:val="18"/>
          <w:szCs w:val="18"/>
        </w:rPr>
        <w:t>", "</w:t>
      </w:r>
      <w:proofErr w:type="spellStart"/>
      <w:r w:rsidRPr="00FD00DE">
        <w:rPr>
          <w:rFonts w:ascii="Courier New" w:hAnsi="Courier New" w:cs="Courier New"/>
          <w:sz w:val="18"/>
          <w:szCs w:val="18"/>
        </w:rPr>
        <w:t>newPresetName</w:t>
      </w:r>
      <w:proofErr w:type="spellEnd"/>
      <w:r w:rsidRPr="00FD00DE">
        <w:rPr>
          <w:rFonts w:ascii="Courier New" w:hAnsi="Courier New" w:cs="Courier New"/>
          <w:sz w:val="18"/>
          <w:szCs w:val="18"/>
        </w:rPr>
        <w:t>": "</w:t>
      </w:r>
      <w:proofErr w:type="spellStart"/>
      <w:r w:rsidRPr="00FD00DE">
        <w:rPr>
          <w:rFonts w:ascii="Courier New" w:hAnsi="Courier New" w:cs="Courier New"/>
          <w:sz w:val="18"/>
          <w:szCs w:val="18"/>
        </w:rPr>
        <w:t>NewPresetName</w:t>
      </w:r>
      <w:proofErr w:type="spellEnd"/>
      <w:r w:rsidRPr="00FD00DE">
        <w:rPr>
          <w:rFonts w:ascii="Courier New" w:hAnsi="Courier New" w:cs="Courier New"/>
          <w:sz w:val="18"/>
          <w:szCs w:val="18"/>
        </w:rPr>
        <w:t>"}</w:t>
      </w:r>
    </w:p>
    <w:p w14:paraId="2CE506DA" w14:textId="77777777" w:rsidR="00FD00DE" w:rsidRDefault="00FD00DE" w:rsidP="00FD00DE">
      <w:pPr>
        <w:pStyle w:val="ListBullet3"/>
      </w:pPr>
      <w:r>
        <w:t>“</w:t>
      </w:r>
      <w:proofErr w:type="spellStart"/>
      <w:r>
        <w:t>newPresetName</w:t>
      </w:r>
      <w:proofErr w:type="spellEnd"/>
      <w:r>
        <w:t>”—New Preset name to set.</w:t>
      </w:r>
    </w:p>
    <w:p w14:paraId="69449B48" w14:textId="77777777" w:rsidR="00FD00DE" w:rsidRDefault="00FD00DE" w:rsidP="00FD00DE">
      <w:pPr>
        <w:pStyle w:val="ListBullet"/>
      </w:pPr>
      <w:r>
        <w:t>Response:</w:t>
      </w:r>
    </w:p>
    <w:p w14:paraId="0805FAF1" w14:textId="77777777" w:rsidR="00FD00DE" w:rsidRDefault="00FD00DE" w:rsidP="00FD00DE">
      <w:pPr>
        <w:pStyle w:val="ListBullet2"/>
        <w:spacing w:after="120"/>
      </w:pPr>
      <w:r>
        <w:t>response: null</w:t>
      </w:r>
    </w:p>
    <w:p w14:paraId="6878A499" w14:textId="77777777" w:rsidR="00FD00DE" w:rsidRDefault="00FD00DE" w:rsidP="00FD00DE">
      <w:pPr>
        <w:pStyle w:val="ListBullet2"/>
        <w:spacing w:after="120"/>
      </w:pPr>
      <w:r>
        <w:t>success: (0=success, anything else is an error)</w:t>
      </w:r>
    </w:p>
    <w:p w14:paraId="774F727F" w14:textId="77777777" w:rsidR="00FD00DE" w:rsidRDefault="00FD00DE" w:rsidP="00FD00DE">
      <w:pPr>
        <w:pStyle w:val="ListBullet"/>
      </w:pPr>
      <w:r>
        <w:t>Example:</w:t>
      </w:r>
    </w:p>
    <w:p w14:paraId="3DE86813" w14:textId="77777777" w:rsidR="00FD00DE" w:rsidRPr="00FD00DE" w:rsidRDefault="00FD00DE" w:rsidP="00FD00DE">
      <w:pPr>
        <w:pStyle w:val="ListBullet2"/>
        <w:spacing w:after="120"/>
        <w:rPr>
          <w:rFonts w:ascii="Courier New" w:hAnsi="Courier New" w:cs="Courier New"/>
        </w:rPr>
      </w:pPr>
      <w:r w:rsidRPr="00FD00DE">
        <w:rPr>
          <w:rFonts w:ascii="Courier New" w:hAnsi="Courier New" w:cs="Courier New"/>
        </w:rPr>
        <w:t>{"params": {"id": 0, "</w:t>
      </w:r>
      <w:proofErr w:type="spellStart"/>
      <w:r w:rsidRPr="00FD00DE">
        <w:rPr>
          <w:rFonts w:ascii="Courier New" w:hAnsi="Courier New" w:cs="Courier New"/>
        </w:rPr>
        <w:t>newPresetName</w:t>
      </w:r>
      <w:proofErr w:type="spellEnd"/>
      <w:r w:rsidRPr="00FD00DE">
        <w:rPr>
          <w:rFonts w:ascii="Courier New" w:hAnsi="Courier New" w:cs="Courier New"/>
        </w:rPr>
        <w:t xml:space="preserve">": " </w:t>
      </w:r>
      <w:proofErr w:type="spellStart"/>
      <w:r w:rsidRPr="00FD00DE">
        <w:rPr>
          <w:rFonts w:ascii="Courier New" w:hAnsi="Courier New" w:cs="Courier New"/>
        </w:rPr>
        <w:t>newPresetName</w:t>
      </w:r>
      <w:proofErr w:type="spellEnd"/>
      <w:r w:rsidRPr="00FD00DE">
        <w:rPr>
          <w:rFonts w:ascii="Courier New" w:hAnsi="Courier New" w:cs="Courier New"/>
        </w:rPr>
        <w:t xml:space="preserve"> "}, "method":"</w:t>
      </w:r>
      <w:proofErr w:type="spellStart"/>
      <w:r w:rsidRPr="00FD00DE">
        <w:rPr>
          <w:rFonts w:ascii="Courier New" w:hAnsi="Courier New" w:cs="Courier New"/>
        </w:rPr>
        <w:t>renamePreset</w:t>
      </w:r>
      <w:proofErr w:type="spellEnd"/>
      <w:r w:rsidRPr="00FD00DE">
        <w:rPr>
          <w:rFonts w:ascii="Courier New" w:hAnsi="Courier New" w:cs="Courier New"/>
        </w:rPr>
        <w:t>", "id":"1234", "jsonrpc":"2.0"}</w:t>
      </w:r>
    </w:p>
    <w:p w14:paraId="17ED7726" w14:textId="77777777" w:rsidR="00FD00DE" w:rsidRPr="00FD00DE" w:rsidRDefault="00FD00DE" w:rsidP="00FD00DE">
      <w:pPr>
        <w:pStyle w:val="ListBullet2"/>
        <w:spacing w:after="120"/>
        <w:rPr>
          <w:rFonts w:ascii="Courier New" w:hAnsi="Courier New" w:cs="Courier New"/>
          <w:sz w:val="18"/>
          <w:szCs w:val="18"/>
        </w:rPr>
      </w:pPr>
      <w:r w:rsidRPr="00FD00DE">
        <w:rPr>
          <w:rFonts w:ascii="Courier New" w:hAnsi="Courier New" w:cs="Courier New"/>
          <w:sz w:val="18"/>
          <w:szCs w:val="18"/>
        </w:rPr>
        <w:t>{"params": {"</w:t>
      </w:r>
      <w:proofErr w:type="spellStart"/>
      <w:r w:rsidRPr="00FD00DE">
        <w:rPr>
          <w:rFonts w:ascii="Courier New" w:hAnsi="Courier New" w:cs="Courier New"/>
          <w:sz w:val="18"/>
          <w:szCs w:val="18"/>
        </w:rPr>
        <w:t>presetName</w:t>
      </w:r>
      <w:proofErr w:type="spellEnd"/>
      <w:r w:rsidRPr="00FD00DE">
        <w:rPr>
          <w:rFonts w:ascii="Courier New" w:hAnsi="Courier New" w:cs="Courier New"/>
          <w:sz w:val="18"/>
          <w:szCs w:val="18"/>
        </w:rPr>
        <w:t>": "</w:t>
      </w:r>
      <w:proofErr w:type="spellStart"/>
      <w:r w:rsidRPr="00FD00DE">
        <w:rPr>
          <w:rFonts w:ascii="Courier New" w:hAnsi="Courier New" w:cs="Courier New"/>
          <w:sz w:val="18"/>
          <w:szCs w:val="18"/>
        </w:rPr>
        <w:t>NewPreset</w:t>
      </w:r>
      <w:proofErr w:type="spellEnd"/>
      <w:r w:rsidRPr="00FD00DE">
        <w:rPr>
          <w:rFonts w:ascii="Courier New" w:hAnsi="Courier New" w:cs="Courier New"/>
          <w:sz w:val="18"/>
          <w:szCs w:val="18"/>
        </w:rPr>
        <w:t>", "</w:t>
      </w:r>
      <w:proofErr w:type="spellStart"/>
      <w:r w:rsidRPr="00FD00DE">
        <w:rPr>
          <w:rFonts w:ascii="Courier New" w:hAnsi="Courier New" w:cs="Courier New"/>
          <w:sz w:val="18"/>
          <w:szCs w:val="18"/>
        </w:rPr>
        <w:t>newPresetName</w:t>
      </w:r>
      <w:proofErr w:type="spellEnd"/>
      <w:r w:rsidRPr="00FD00DE">
        <w:rPr>
          <w:rFonts w:ascii="Courier New" w:hAnsi="Courier New" w:cs="Courier New"/>
          <w:sz w:val="18"/>
          <w:szCs w:val="18"/>
        </w:rPr>
        <w:t>": "</w:t>
      </w:r>
      <w:proofErr w:type="spellStart"/>
      <w:r w:rsidRPr="00FD00DE">
        <w:rPr>
          <w:rFonts w:ascii="Courier New" w:hAnsi="Courier New" w:cs="Courier New"/>
          <w:sz w:val="18"/>
          <w:szCs w:val="18"/>
        </w:rPr>
        <w:t>NewPresetName</w:t>
      </w:r>
      <w:proofErr w:type="spellEnd"/>
      <w:r w:rsidRPr="00FD00DE">
        <w:rPr>
          <w:rFonts w:ascii="Courier New" w:hAnsi="Courier New" w:cs="Courier New"/>
          <w:sz w:val="18"/>
          <w:szCs w:val="18"/>
        </w:rPr>
        <w:t>"}, "method":"</w:t>
      </w:r>
      <w:proofErr w:type="spellStart"/>
      <w:r w:rsidRPr="00FD00DE">
        <w:rPr>
          <w:rFonts w:ascii="Courier New" w:hAnsi="Courier New" w:cs="Courier New"/>
          <w:sz w:val="18"/>
          <w:szCs w:val="18"/>
        </w:rPr>
        <w:t>renamePreset</w:t>
      </w:r>
      <w:proofErr w:type="spellEnd"/>
      <w:r w:rsidRPr="00FD00DE">
        <w:rPr>
          <w:rFonts w:ascii="Courier New" w:hAnsi="Courier New" w:cs="Courier New"/>
          <w:sz w:val="18"/>
          <w:szCs w:val="18"/>
        </w:rPr>
        <w:t>", "id":"1234", "jsonrpc":"2.0"}</w:t>
      </w:r>
    </w:p>
    <w:p w14:paraId="0C00A2E8" w14:textId="77777777" w:rsidR="00FD00DE" w:rsidRPr="00FD00DE" w:rsidRDefault="00FD00DE" w:rsidP="00FD00DE">
      <w:pPr>
        <w:pStyle w:val="ListBullet2"/>
        <w:spacing w:after="120"/>
        <w:rPr>
          <w:rFonts w:ascii="Courier New" w:hAnsi="Courier New" w:cs="Courier New"/>
          <w:sz w:val="18"/>
          <w:szCs w:val="18"/>
        </w:rPr>
      </w:pPr>
      <w:r w:rsidRPr="00FD00DE">
        <w:rPr>
          <w:rFonts w:ascii="Courier New" w:hAnsi="Courier New" w:cs="Courier New"/>
          <w:sz w:val="18"/>
          <w:szCs w:val="18"/>
        </w:rPr>
        <w:t>{"params": {"</w:t>
      </w:r>
      <w:proofErr w:type="spellStart"/>
      <w:r w:rsidRPr="00FD00DE">
        <w:rPr>
          <w:rFonts w:ascii="Courier New" w:hAnsi="Courier New" w:cs="Courier New"/>
          <w:sz w:val="18"/>
          <w:szCs w:val="18"/>
        </w:rPr>
        <w:t>presetSno</w:t>
      </w:r>
      <w:proofErr w:type="spellEnd"/>
      <w:r w:rsidRPr="00FD00DE">
        <w:rPr>
          <w:rFonts w:ascii="Courier New" w:hAnsi="Courier New" w:cs="Courier New"/>
          <w:sz w:val="18"/>
          <w:szCs w:val="18"/>
        </w:rPr>
        <w:t>": 1.00, "</w:t>
      </w:r>
      <w:proofErr w:type="spellStart"/>
      <w:r w:rsidRPr="00FD00DE">
        <w:rPr>
          <w:rFonts w:ascii="Courier New" w:hAnsi="Courier New" w:cs="Courier New"/>
          <w:sz w:val="18"/>
          <w:szCs w:val="18"/>
        </w:rPr>
        <w:t>newPresetName</w:t>
      </w:r>
      <w:proofErr w:type="spellEnd"/>
      <w:r w:rsidRPr="00FD00DE">
        <w:rPr>
          <w:rFonts w:ascii="Courier New" w:hAnsi="Courier New" w:cs="Courier New"/>
          <w:sz w:val="18"/>
          <w:szCs w:val="18"/>
        </w:rPr>
        <w:t xml:space="preserve">": " </w:t>
      </w:r>
      <w:proofErr w:type="spellStart"/>
      <w:r w:rsidRPr="00FD00DE">
        <w:rPr>
          <w:rFonts w:ascii="Courier New" w:hAnsi="Courier New" w:cs="Courier New"/>
          <w:sz w:val="18"/>
          <w:szCs w:val="18"/>
        </w:rPr>
        <w:t>newPresetName</w:t>
      </w:r>
      <w:proofErr w:type="spellEnd"/>
      <w:r w:rsidRPr="00FD00DE">
        <w:rPr>
          <w:rFonts w:ascii="Courier New" w:hAnsi="Courier New" w:cs="Courier New"/>
          <w:sz w:val="18"/>
          <w:szCs w:val="18"/>
        </w:rPr>
        <w:t xml:space="preserve"> "}, "method":"</w:t>
      </w:r>
      <w:proofErr w:type="spellStart"/>
      <w:r w:rsidRPr="00FD00DE">
        <w:rPr>
          <w:rFonts w:ascii="Courier New" w:hAnsi="Courier New" w:cs="Courier New"/>
          <w:sz w:val="18"/>
          <w:szCs w:val="18"/>
        </w:rPr>
        <w:t>renamePreset</w:t>
      </w:r>
      <w:proofErr w:type="spellEnd"/>
      <w:r w:rsidRPr="00FD00DE">
        <w:rPr>
          <w:rFonts w:ascii="Courier New" w:hAnsi="Courier New" w:cs="Courier New"/>
          <w:sz w:val="18"/>
          <w:szCs w:val="18"/>
        </w:rPr>
        <w:t>", "id":"1234", "jsonrpc":"2.0"}</w:t>
      </w:r>
    </w:p>
    <w:p w14:paraId="0F76574E" w14:textId="77777777" w:rsidR="00FD00DE" w:rsidRDefault="00FD00DE" w:rsidP="00FD00DE">
      <w:pPr>
        <w:pStyle w:val="BodyText"/>
      </w:pPr>
    </w:p>
    <w:p w14:paraId="4A000794" w14:textId="77777777" w:rsidR="00FD00DE" w:rsidRPr="00FD00DE" w:rsidRDefault="00FD00DE" w:rsidP="00FD00DE">
      <w:pPr>
        <w:pStyle w:val="BodyText"/>
        <w:rPr>
          <w:b/>
        </w:rPr>
      </w:pPr>
      <w:proofErr w:type="spellStart"/>
      <w:r w:rsidRPr="00FD00DE">
        <w:rPr>
          <w:b/>
        </w:rPr>
        <w:t>activatePreset</w:t>
      </w:r>
      <w:proofErr w:type="spellEnd"/>
    </w:p>
    <w:p w14:paraId="7E2F941A" w14:textId="77777777" w:rsidR="00FD00DE" w:rsidRDefault="00FD00DE" w:rsidP="00FD00DE">
      <w:pPr>
        <w:pStyle w:val="ListBullet"/>
      </w:pPr>
      <w:r>
        <w:t>Definition:</w:t>
      </w:r>
    </w:p>
    <w:p w14:paraId="02519366" w14:textId="77777777" w:rsidR="00FD00DE" w:rsidRDefault="00FD00DE" w:rsidP="00FD00DE">
      <w:pPr>
        <w:pStyle w:val="ListBullet2"/>
        <w:spacing w:after="120"/>
      </w:pPr>
      <w:r>
        <w:t xml:space="preserve">Recall a Preset on the Event Master processor. User can recall Preset with id, </w:t>
      </w:r>
      <w:proofErr w:type="gramStart"/>
      <w:r>
        <w:t>Preset</w:t>
      </w:r>
      <w:proofErr w:type="gramEnd"/>
      <w:r>
        <w:t xml:space="preserve"> serial number, or Preset name.</w:t>
      </w:r>
    </w:p>
    <w:p w14:paraId="31C774C3" w14:textId="5640447B" w:rsidR="00547F31" w:rsidRDefault="00FD00DE" w:rsidP="00547F31">
      <w:pPr>
        <w:pStyle w:val="ListBullet2"/>
        <w:spacing w:after="120"/>
      </w:pPr>
      <w:r>
        <w:t>Send any one of the parameters to recall Preset.</w:t>
      </w:r>
    </w:p>
    <w:p w14:paraId="5361346D" w14:textId="77777777" w:rsidR="00FD00DE" w:rsidRDefault="00FD00DE" w:rsidP="00FD00DE">
      <w:pPr>
        <w:pStyle w:val="ListBullet"/>
      </w:pPr>
      <w:r>
        <w:t>Request params:</w:t>
      </w:r>
    </w:p>
    <w:p w14:paraId="53251A67" w14:textId="77777777" w:rsidR="00FD00DE" w:rsidRDefault="00FD00DE" w:rsidP="00FD00DE">
      <w:pPr>
        <w:pStyle w:val="ListBullet2"/>
        <w:spacing w:after="120"/>
      </w:pPr>
      <w:r>
        <w:t xml:space="preserve">params: </w:t>
      </w:r>
      <w:r w:rsidRPr="00FD00DE">
        <w:rPr>
          <w:rFonts w:ascii="Courier New" w:hAnsi="Courier New" w:cs="Courier New"/>
          <w:sz w:val="18"/>
          <w:szCs w:val="18"/>
        </w:rPr>
        <w:t>{"id": x, "type": x}</w:t>
      </w:r>
    </w:p>
    <w:p w14:paraId="5172D555" w14:textId="77777777" w:rsidR="00FD00DE" w:rsidRDefault="00FD00DE" w:rsidP="00FD00DE">
      <w:pPr>
        <w:pStyle w:val="ListBullet2"/>
        <w:spacing w:after="120"/>
      </w:pPr>
      <w:r>
        <w:t xml:space="preserve">params: </w:t>
      </w:r>
      <w:r w:rsidRPr="00FD00DE">
        <w:rPr>
          <w:rFonts w:ascii="Courier New" w:hAnsi="Courier New" w:cs="Courier New"/>
          <w:sz w:val="18"/>
          <w:szCs w:val="18"/>
        </w:rPr>
        <w:t>{"</w:t>
      </w:r>
      <w:proofErr w:type="spellStart"/>
      <w:r w:rsidRPr="00FD00DE">
        <w:rPr>
          <w:rFonts w:ascii="Courier New" w:hAnsi="Courier New" w:cs="Courier New"/>
          <w:sz w:val="18"/>
          <w:szCs w:val="18"/>
        </w:rPr>
        <w:t>presetSno</w:t>
      </w:r>
      <w:proofErr w:type="spellEnd"/>
      <w:r w:rsidRPr="00FD00DE">
        <w:rPr>
          <w:rFonts w:ascii="Courier New" w:hAnsi="Courier New" w:cs="Courier New"/>
          <w:sz w:val="18"/>
          <w:szCs w:val="18"/>
        </w:rPr>
        <w:t xml:space="preserve">": </w:t>
      </w:r>
      <w:proofErr w:type="spellStart"/>
      <w:r w:rsidRPr="00FD00DE">
        <w:rPr>
          <w:rFonts w:ascii="Courier New" w:hAnsi="Courier New" w:cs="Courier New"/>
          <w:sz w:val="18"/>
          <w:szCs w:val="18"/>
        </w:rPr>
        <w:t>x.y</w:t>
      </w:r>
      <w:proofErr w:type="spellEnd"/>
      <w:r w:rsidRPr="00FD00DE">
        <w:rPr>
          <w:rFonts w:ascii="Courier New" w:hAnsi="Courier New" w:cs="Courier New"/>
          <w:sz w:val="18"/>
          <w:szCs w:val="18"/>
        </w:rPr>
        <w:t>, "type": x}</w:t>
      </w:r>
    </w:p>
    <w:p w14:paraId="3D6EF7A5" w14:textId="77777777" w:rsidR="00FD00DE" w:rsidRDefault="00FD00DE" w:rsidP="00FD00DE">
      <w:pPr>
        <w:pStyle w:val="ListBullet2"/>
      </w:pPr>
      <w:r>
        <w:t xml:space="preserve">params: </w:t>
      </w:r>
      <w:r w:rsidRPr="00FD00DE">
        <w:rPr>
          <w:rFonts w:ascii="Courier New" w:hAnsi="Courier New" w:cs="Courier New"/>
          <w:sz w:val="18"/>
          <w:szCs w:val="18"/>
        </w:rPr>
        <w:t>{"</w:t>
      </w:r>
      <w:proofErr w:type="spellStart"/>
      <w:r w:rsidRPr="00FD00DE">
        <w:rPr>
          <w:rFonts w:ascii="Courier New" w:hAnsi="Courier New" w:cs="Courier New"/>
          <w:sz w:val="18"/>
          <w:szCs w:val="18"/>
        </w:rPr>
        <w:t>presetName</w:t>
      </w:r>
      <w:proofErr w:type="spellEnd"/>
      <w:r w:rsidRPr="00FD00DE">
        <w:rPr>
          <w:rFonts w:ascii="Courier New" w:hAnsi="Courier New" w:cs="Courier New"/>
          <w:sz w:val="18"/>
          <w:szCs w:val="18"/>
        </w:rPr>
        <w:t>": "</w:t>
      </w:r>
      <w:proofErr w:type="spellStart"/>
      <w:r w:rsidRPr="00FD00DE">
        <w:rPr>
          <w:rFonts w:ascii="Courier New" w:hAnsi="Courier New" w:cs="Courier New"/>
          <w:sz w:val="18"/>
          <w:szCs w:val="18"/>
        </w:rPr>
        <w:t>PresetName</w:t>
      </w:r>
      <w:proofErr w:type="spellEnd"/>
      <w:r w:rsidRPr="00FD00DE">
        <w:rPr>
          <w:rFonts w:ascii="Courier New" w:hAnsi="Courier New" w:cs="Courier New"/>
          <w:sz w:val="18"/>
          <w:szCs w:val="18"/>
        </w:rPr>
        <w:t>"}</w:t>
      </w:r>
    </w:p>
    <w:p w14:paraId="1A1F5101" w14:textId="3EA2D426" w:rsidR="00547F31" w:rsidRDefault="00FD00DE" w:rsidP="00547F31">
      <w:pPr>
        <w:pStyle w:val="ListBullet3"/>
      </w:pPr>
      <w:r>
        <w:t>“type”—0 to recall in preview (default), 1 to recall in program.</w:t>
      </w:r>
      <w:r w:rsidR="00547F31">
        <w:t xml:space="preserve"> </w:t>
      </w:r>
      <w:r>
        <w:t>This is not a mandatory parameter but should be given when the user wants to recall a Preset in program.</w:t>
      </w:r>
    </w:p>
    <w:p w14:paraId="07B18A7A" w14:textId="77777777" w:rsidR="00881241" w:rsidRDefault="00881241" w:rsidP="00881241">
      <w:pPr>
        <w:pStyle w:val="ListBullet3"/>
        <w:numPr>
          <w:ilvl w:val="0"/>
          <w:numId w:val="0"/>
        </w:numPr>
      </w:pPr>
    </w:p>
    <w:p w14:paraId="040A4B13" w14:textId="0BC1BDCF" w:rsidR="00881241" w:rsidRDefault="00881241" w:rsidP="00881241">
      <w:pPr>
        <w:pStyle w:val="ListBullet"/>
      </w:pPr>
      <w:r>
        <w:t>Multi-Operator Mode:</w:t>
      </w:r>
    </w:p>
    <w:p w14:paraId="724B53D4" w14:textId="2C6C125C" w:rsidR="00881241" w:rsidRDefault="00881241" w:rsidP="00881241">
      <w:pPr>
        <w:pStyle w:val="ListBullet2"/>
        <w:spacing w:after="120"/>
      </w:pPr>
      <w:r>
        <w:t>New parameters are introduced to cater multi-operator mode along with above parameters.</w:t>
      </w:r>
    </w:p>
    <w:p w14:paraId="49091476" w14:textId="072F1A9F" w:rsidR="00D22171" w:rsidRDefault="00D22171" w:rsidP="00D22171">
      <w:pPr>
        <w:pStyle w:val="ListBullet2"/>
      </w:pPr>
      <w:r>
        <w:t>Th</w:t>
      </w:r>
      <w:r w:rsidR="00C8765C">
        <w:t>ese</w:t>
      </w:r>
      <w:r>
        <w:t xml:space="preserve"> parameter</w:t>
      </w:r>
      <w:r w:rsidR="00C8765C">
        <w:t>s</w:t>
      </w:r>
      <w:r>
        <w:t xml:space="preserve"> </w:t>
      </w:r>
      <w:r w:rsidR="00C8765C">
        <w:t>are</w:t>
      </w:r>
      <w:r>
        <w:t xml:space="preserve"> used only when one or more operators are enabled.</w:t>
      </w:r>
    </w:p>
    <w:p w14:paraId="23B20C40" w14:textId="51599E24" w:rsidR="00881241" w:rsidRPr="00CB7A16" w:rsidRDefault="00881241" w:rsidP="00881241">
      <w:pPr>
        <w:pStyle w:val="ListBullet2"/>
        <w:spacing w:after="120"/>
      </w:pPr>
      <w:r>
        <w:t xml:space="preserve">params: </w:t>
      </w:r>
      <w:r w:rsidRPr="00FD00DE">
        <w:rPr>
          <w:rFonts w:ascii="Courier New" w:hAnsi="Courier New" w:cs="Courier New"/>
          <w:sz w:val="18"/>
          <w:szCs w:val="18"/>
        </w:rPr>
        <w:t xml:space="preserve">{"id": x, </w:t>
      </w:r>
      <w:r w:rsidR="00CB7A16" w:rsidRPr="00FD00DE">
        <w:rPr>
          <w:rFonts w:ascii="Courier New" w:hAnsi="Courier New" w:cs="Courier New"/>
          <w:sz w:val="18"/>
          <w:szCs w:val="18"/>
        </w:rPr>
        <w:t>"</w:t>
      </w:r>
      <w:proofErr w:type="spellStart"/>
      <w:r w:rsidR="00CB7A16">
        <w:rPr>
          <w:rFonts w:ascii="Courier New" w:hAnsi="Courier New" w:cs="Courier New"/>
          <w:sz w:val="18"/>
          <w:szCs w:val="18"/>
        </w:rPr>
        <w:t>operatorId</w:t>
      </w:r>
      <w:proofErr w:type="spellEnd"/>
      <w:r w:rsidR="00CB7A16" w:rsidRPr="00FD00DE">
        <w:rPr>
          <w:rFonts w:ascii="Courier New" w:hAnsi="Courier New" w:cs="Courier New"/>
          <w:sz w:val="18"/>
          <w:szCs w:val="18"/>
        </w:rPr>
        <w:t>"</w:t>
      </w:r>
      <w:r w:rsidR="00CB7A16">
        <w:rPr>
          <w:rFonts w:ascii="Courier New" w:hAnsi="Courier New" w:cs="Courier New"/>
          <w:sz w:val="18"/>
          <w:szCs w:val="18"/>
        </w:rPr>
        <w:t>: y</w:t>
      </w:r>
      <w:r w:rsidRPr="00FD00DE">
        <w:rPr>
          <w:rFonts w:ascii="Courier New" w:hAnsi="Courier New" w:cs="Courier New"/>
          <w:sz w:val="18"/>
          <w:szCs w:val="18"/>
        </w:rPr>
        <w:t>}</w:t>
      </w:r>
      <w:r w:rsidR="00CB7A16">
        <w:rPr>
          <w:rFonts w:ascii="Courier New" w:hAnsi="Courier New" w:cs="Courier New"/>
          <w:sz w:val="18"/>
          <w:szCs w:val="18"/>
        </w:rPr>
        <w:t xml:space="preserve">  (for normal operator)</w:t>
      </w:r>
    </w:p>
    <w:p w14:paraId="49F7F86A" w14:textId="35F9261A" w:rsidR="00CB7A16" w:rsidRDefault="00CB7A16" w:rsidP="00CB7A16">
      <w:pPr>
        <w:pStyle w:val="ListBullet3"/>
      </w:pPr>
      <w:r>
        <w:t>“</w:t>
      </w:r>
      <w:proofErr w:type="spellStart"/>
      <w:r>
        <w:t>operatorId</w:t>
      </w:r>
      <w:proofErr w:type="spellEnd"/>
      <w:r>
        <w:t>”—</w:t>
      </w:r>
      <w:r>
        <w:t xml:space="preserve"> operator index (For current release only 0,1,2 are indexes). </w:t>
      </w:r>
    </w:p>
    <w:p w14:paraId="0F7FA46C" w14:textId="2AD4471B" w:rsidR="00CB7A16" w:rsidRDefault="00CB7A16" w:rsidP="00CB7A16">
      <w:pPr>
        <w:pStyle w:val="ListBullet3"/>
      </w:pPr>
      <w:r>
        <w:t>If user still want to use “super-operator” mode, password is required which is passed as a parameter.</w:t>
      </w:r>
    </w:p>
    <w:p w14:paraId="43BAE21B" w14:textId="77777777" w:rsidR="00CB7A16" w:rsidRDefault="00CB7A16" w:rsidP="00CB7A16">
      <w:pPr>
        <w:pStyle w:val="ListBullet2"/>
        <w:numPr>
          <w:ilvl w:val="0"/>
          <w:numId w:val="0"/>
        </w:numPr>
        <w:spacing w:after="120"/>
        <w:ind w:left="1080"/>
      </w:pPr>
    </w:p>
    <w:p w14:paraId="126C0D02" w14:textId="04E82AB3" w:rsidR="00CB7A16" w:rsidRPr="00CB7A16" w:rsidRDefault="00CB7A16" w:rsidP="00CB7A16">
      <w:pPr>
        <w:pStyle w:val="ListBullet2"/>
        <w:spacing w:after="120"/>
      </w:pPr>
      <w:r>
        <w:t xml:space="preserve">params: </w:t>
      </w:r>
      <w:r w:rsidRPr="00FD00DE">
        <w:rPr>
          <w:rFonts w:ascii="Courier New" w:hAnsi="Courier New" w:cs="Courier New"/>
          <w:sz w:val="18"/>
          <w:szCs w:val="18"/>
        </w:rPr>
        <w:t xml:space="preserve">{"id": x, </w:t>
      </w:r>
      <w:r w:rsidR="0034048E" w:rsidRPr="00FD00DE">
        <w:rPr>
          <w:rFonts w:ascii="Courier New" w:hAnsi="Courier New" w:cs="Courier New"/>
          <w:sz w:val="18"/>
          <w:szCs w:val="18"/>
        </w:rPr>
        <w:t>"</w:t>
      </w:r>
      <w:r w:rsidR="0034048E">
        <w:rPr>
          <w:rFonts w:ascii="Courier New" w:hAnsi="Courier New" w:cs="Courier New"/>
          <w:sz w:val="18"/>
          <w:szCs w:val="18"/>
        </w:rPr>
        <w:t>password</w:t>
      </w:r>
      <w:r w:rsidR="0034048E" w:rsidRPr="00FD00DE">
        <w:rPr>
          <w:rFonts w:ascii="Courier New" w:hAnsi="Courier New" w:cs="Courier New"/>
          <w:sz w:val="18"/>
          <w:szCs w:val="18"/>
        </w:rPr>
        <w:t>"</w:t>
      </w:r>
      <w:r w:rsidR="0034048E">
        <w:rPr>
          <w:rFonts w:ascii="Courier New" w:hAnsi="Courier New" w:cs="Courier New"/>
          <w:sz w:val="18"/>
          <w:szCs w:val="18"/>
        </w:rPr>
        <w:t xml:space="preserve">: </w:t>
      </w:r>
      <w:r w:rsidR="0034048E" w:rsidRPr="00FD00DE">
        <w:rPr>
          <w:rFonts w:ascii="Courier New" w:hAnsi="Courier New" w:cs="Courier New"/>
          <w:sz w:val="18"/>
          <w:szCs w:val="18"/>
        </w:rPr>
        <w:t>"</w:t>
      </w:r>
      <w:proofErr w:type="spellStart"/>
      <w:r w:rsidR="0034048E">
        <w:rPr>
          <w:rFonts w:ascii="Courier New" w:hAnsi="Courier New" w:cs="Courier New"/>
          <w:sz w:val="18"/>
          <w:szCs w:val="18"/>
        </w:rPr>
        <w:t>xyz</w:t>
      </w:r>
      <w:proofErr w:type="spellEnd"/>
      <w:r w:rsidR="0034048E" w:rsidRPr="00FD00DE">
        <w:rPr>
          <w:rFonts w:ascii="Courier New" w:hAnsi="Courier New" w:cs="Courier New"/>
          <w:sz w:val="18"/>
          <w:szCs w:val="18"/>
        </w:rPr>
        <w:t>"</w:t>
      </w:r>
      <w:r w:rsidR="0034048E" w:rsidRPr="00FD00DE">
        <w:rPr>
          <w:rFonts w:ascii="Courier New" w:hAnsi="Courier New" w:cs="Courier New"/>
          <w:sz w:val="18"/>
          <w:szCs w:val="18"/>
        </w:rPr>
        <w:t xml:space="preserve"> </w:t>
      </w:r>
      <w:r w:rsidRPr="00FD00DE">
        <w:rPr>
          <w:rFonts w:ascii="Courier New" w:hAnsi="Courier New" w:cs="Courier New"/>
          <w:sz w:val="18"/>
          <w:szCs w:val="18"/>
        </w:rPr>
        <w:t>}</w:t>
      </w:r>
      <w:r>
        <w:rPr>
          <w:rFonts w:ascii="Courier New" w:hAnsi="Courier New" w:cs="Courier New"/>
          <w:sz w:val="18"/>
          <w:szCs w:val="18"/>
        </w:rPr>
        <w:t xml:space="preserve">  (for </w:t>
      </w:r>
      <w:r>
        <w:rPr>
          <w:rFonts w:ascii="Courier New" w:hAnsi="Courier New" w:cs="Courier New"/>
          <w:sz w:val="18"/>
          <w:szCs w:val="18"/>
        </w:rPr>
        <w:t>super</w:t>
      </w:r>
      <w:r>
        <w:rPr>
          <w:rFonts w:ascii="Courier New" w:hAnsi="Courier New" w:cs="Courier New"/>
          <w:sz w:val="18"/>
          <w:szCs w:val="18"/>
        </w:rPr>
        <w:t xml:space="preserve"> operator)</w:t>
      </w:r>
    </w:p>
    <w:p w14:paraId="229B65F3" w14:textId="2DC3B1A2" w:rsidR="00881241" w:rsidRDefault="00CB7A16" w:rsidP="00CB7A16">
      <w:pPr>
        <w:pStyle w:val="ListBullet3"/>
      </w:pPr>
      <w:r>
        <w:rPr>
          <w:rFonts w:ascii="Courier New" w:hAnsi="Courier New" w:cs="Courier New"/>
          <w:sz w:val="18"/>
          <w:szCs w:val="18"/>
        </w:rPr>
        <w:t>password</w:t>
      </w:r>
      <w:r>
        <w:t>—</w:t>
      </w:r>
      <w:r>
        <w:t xml:space="preserve"> Super user password saved. When this is passed, actions will be performed as </w:t>
      </w:r>
      <w:r w:rsidR="004D2B4B">
        <w:t>no operator is enabled.</w:t>
      </w:r>
    </w:p>
    <w:p w14:paraId="00E2F1D7" w14:textId="77777777" w:rsidR="00547F31" w:rsidRDefault="00547F31" w:rsidP="00FD00DE">
      <w:pPr>
        <w:pStyle w:val="ListContinue3"/>
      </w:pPr>
    </w:p>
    <w:p w14:paraId="043B81FF" w14:textId="77777777" w:rsidR="00FD00DE" w:rsidRDefault="00FD00DE" w:rsidP="00FD00DE">
      <w:pPr>
        <w:pStyle w:val="ListBullet"/>
      </w:pPr>
      <w:r>
        <w:t>Response:</w:t>
      </w:r>
    </w:p>
    <w:p w14:paraId="79F6BC9F" w14:textId="77777777" w:rsidR="00FD00DE" w:rsidRDefault="00FD00DE" w:rsidP="00FD00DE">
      <w:pPr>
        <w:pStyle w:val="ListBullet2"/>
        <w:spacing w:after="120"/>
      </w:pPr>
      <w:r>
        <w:t>response: null</w:t>
      </w:r>
    </w:p>
    <w:p w14:paraId="09AF0751" w14:textId="77777777" w:rsidR="00FD00DE" w:rsidRDefault="00FD00DE" w:rsidP="00FD00DE">
      <w:pPr>
        <w:pStyle w:val="ListBullet2"/>
        <w:spacing w:after="120"/>
      </w:pPr>
      <w:r>
        <w:t>success: (0=success, anything else is an error)</w:t>
      </w:r>
    </w:p>
    <w:p w14:paraId="1AB8631A" w14:textId="77777777" w:rsidR="00FD00DE" w:rsidRDefault="00FD00DE" w:rsidP="00FD00DE">
      <w:pPr>
        <w:pStyle w:val="ListBullet"/>
      </w:pPr>
      <w:r>
        <w:t>Example:</w:t>
      </w:r>
    </w:p>
    <w:p w14:paraId="2EBEAA86" w14:textId="77777777" w:rsidR="00FD00DE" w:rsidRPr="00FD00DE" w:rsidRDefault="00FD00DE" w:rsidP="00FD00DE">
      <w:pPr>
        <w:pStyle w:val="ListBullet2"/>
        <w:spacing w:after="120"/>
        <w:rPr>
          <w:rFonts w:ascii="Courier New" w:hAnsi="Courier New" w:cs="Courier New"/>
          <w:sz w:val="18"/>
          <w:szCs w:val="18"/>
        </w:rPr>
      </w:pPr>
      <w:r w:rsidRPr="00FD00DE">
        <w:rPr>
          <w:rFonts w:ascii="Courier New" w:hAnsi="Courier New" w:cs="Courier New"/>
          <w:sz w:val="18"/>
          <w:szCs w:val="18"/>
        </w:rPr>
        <w:t>{"params": {"id": 0, "type": 0}, "method":"</w:t>
      </w:r>
      <w:proofErr w:type="spellStart"/>
      <w:r w:rsidRPr="00FD00DE">
        <w:rPr>
          <w:rFonts w:ascii="Courier New" w:hAnsi="Courier New" w:cs="Courier New"/>
          <w:sz w:val="18"/>
          <w:szCs w:val="18"/>
        </w:rPr>
        <w:t>activatePreset</w:t>
      </w:r>
      <w:proofErr w:type="spellEnd"/>
      <w:r w:rsidRPr="00FD00DE">
        <w:rPr>
          <w:rFonts w:ascii="Courier New" w:hAnsi="Courier New" w:cs="Courier New"/>
          <w:sz w:val="18"/>
          <w:szCs w:val="18"/>
        </w:rPr>
        <w:t>", "id":"1234", "jsonrpc":"2.0"} //Recall in preview with id 0.</w:t>
      </w:r>
    </w:p>
    <w:p w14:paraId="63A0947E" w14:textId="77777777" w:rsidR="00FD00DE" w:rsidRPr="00FD00DE" w:rsidRDefault="00FD00DE" w:rsidP="00FD00DE">
      <w:pPr>
        <w:pStyle w:val="ListBullet2"/>
        <w:spacing w:after="120"/>
        <w:rPr>
          <w:rFonts w:ascii="Courier New" w:hAnsi="Courier New" w:cs="Courier New"/>
          <w:sz w:val="18"/>
          <w:szCs w:val="18"/>
        </w:rPr>
      </w:pPr>
      <w:r w:rsidRPr="00FD00DE">
        <w:rPr>
          <w:rFonts w:ascii="Courier New" w:hAnsi="Courier New" w:cs="Courier New"/>
          <w:sz w:val="18"/>
          <w:szCs w:val="18"/>
        </w:rPr>
        <w:t>{"params": {"</w:t>
      </w:r>
      <w:proofErr w:type="spellStart"/>
      <w:r w:rsidRPr="00FD00DE">
        <w:rPr>
          <w:rFonts w:ascii="Courier New" w:hAnsi="Courier New" w:cs="Courier New"/>
          <w:sz w:val="18"/>
          <w:szCs w:val="18"/>
        </w:rPr>
        <w:t>presetName</w:t>
      </w:r>
      <w:proofErr w:type="spellEnd"/>
      <w:r w:rsidRPr="00FD00DE">
        <w:rPr>
          <w:rFonts w:ascii="Courier New" w:hAnsi="Courier New" w:cs="Courier New"/>
          <w:sz w:val="18"/>
          <w:szCs w:val="18"/>
        </w:rPr>
        <w:t>": "</w:t>
      </w:r>
      <w:proofErr w:type="spellStart"/>
      <w:r w:rsidRPr="00FD00DE">
        <w:rPr>
          <w:rFonts w:ascii="Courier New" w:hAnsi="Courier New" w:cs="Courier New"/>
          <w:sz w:val="18"/>
          <w:szCs w:val="18"/>
        </w:rPr>
        <w:t>abc</w:t>
      </w:r>
      <w:proofErr w:type="spellEnd"/>
      <w:r w:rsidRPr="00FD00DE">
        <w:rPr>
          <w:rFonts w:ascii="Courier New" w:hAnsi="Courier New" w:cs="Courier New"/>
          <w:sz w:val="18"/>
          <w:szCs w:val="18"/>
        </w:rPr>
        <w:t>" }, "method":"</w:t>
      </w:r>
      <w:proofErr w:type="spellStart"/>
      <w:r w:rsidRPr="00FD00DE">
        <w:rPr>
          <w:rFonts w:ascii="Courier New" w:hAnsi="Courier New" w:cs="Courier New"/>
          <w:sz w:val="18"/>
          <w:szCs w:val="18"/>
        </w:rPr>
        <w:t>activatePreset</w:t>
      </w:r>
      <w:proofErr w:type="spellEnd"/>
      <w:r w:rsidRPr="00FD00DE">
        <w:rPr>
          <w:rFonts w:ascii="Courier New" w:hAnsi="Courier New" w:cs="Courier New"/>
          <w:sz w:val="18"/>
          <w:szCs w:val="18"/>
        </w:rPr>
        <w:t>", "id":"1234", "jsonrpc":"2.0"} //Recall in preview with preset name “</w:t>
      </w:r>
      <w:proofErr w:type="spellStart"/>
      <w:r w:rsidRPr="00FD00DE">
        <w:rPr>
          <w:rFonts w:ascii="Courier New" w:hAnsi="Courier New" w:cs="Courier New"/>
          <w:sz w:val="18"/>
          <w:szCs w:val="18"/>
        </w:rPr>
        <w:t>abc</w:t>
      </w:r>
      <w:proofErr w:type="spellEnd"/>
      <w:r w:rsidRPr="00FD00DE">
        <w:rPr>
          <w:rFonts w:ascii="Courier New" w:hAnsi="Courier New" w:cs="Courier New"/>
          <w:sz w:val="18"/>
          <w:szCs w:val="18"/>
        </w:rPr>
        <w:t>”.</w:t>
      </w:r>
    </w:p>
    <w:p w14:paraId="226DA05C" w14:textId="1E4EF6FC" w:rsidR="00FD00DE" w:rsidRDefault="00FD00DE" w:rsidP="00FD00DE">
      <w:pPr>
        <w:pStyle w:val="ListBullet2"/>
        <w:spacing w:after="120"/>
        <w:rPr>
          <w:rFonts w:ascii="Courier New" w:hAnsi="Courier New" w:cs="Courier New"/>
          <w:sz w:val="18"/>
          <w:szCs w:val="18"/>
        </w:rPr>
      </w:pPr>
      <w:r w:rsidRPr="00FD00DE">
        <w:rPr>
          <w:rFonts w:ascii="Courier New" w:hAnsi="Courier New" w:cs="Courier New"/>
          <w:sz w:val="18"/>
          <w:szCs w:val="18"/>
        </w:rPr>
        <w:t>{"params": {"</w:t>
      </w:r>
      <w:proofErr w:type="spellStart"/>
      <w:r w:rsidRPr="00FD00DE">
        <w:rPr>
          <w:rFonts w:ascii="Courier New" w:hAnsi="Courier New" w:cs="Courier New"/>
          <w:sz w:val="18"/>
          <w:szCs w:val="18"/>
        </w:rPr>
        <w:t>presetSno</w:t>
      </w:r>
      <w:proofErr w:type="spellEnd"/>
      <w:r w:rsidRPr="00FD00DE">
        <w:rPr>
          <w:rFonts w:ascii="Courier New" w:hAnsi="Courier New" w:cs="Courier New"/>
          <w:sz w:val="18"/>
          <w:szCs w:val="18"/>
        </w:rPr>
        <w:t>": 1.00, "type": 1}, "method":"</w:t>
      </w:r>
      <w:proofErr w:type="spellStart"/>
      <w:r w:rsidRPr="00FD00DE">
        <w:rPr>
          <w:rFonts w:ascii="Courier New" w:hAnsi="Courier New" w:cs="Courier New"/>
          <w:sz w:val="18"/>
          <w:szCs w:val="18"/>
        </w:rPr>
        <w:t>activatePreset</w:t>
      </w:r>
      <w:proofErr w:type="spellEnd"/>
      <w:r w:rsidRPr="00FD00DE">
        <w:rPr>
          <w:rFonts w:ascii="Courier New" w:hAnsi="Courier New" w:cs="Courier New"/>
          <w:sz w:val="18"/>
          <w:szCs w:val="18"/>
        </w:rPr>
        <w:t xml:space="preserve">", "id":"1234", "jsonrpc":"2.0"} //Recall in program with </w:t>
      </w:r>
      <w:proofErr w:type="spellStart"/>
      <w:r w:rsidRPr="00FD00DE">
        <w:rPr>
          <w:rFonts w:ascii="Courier New" w:hAnsi="Courier New" w:cs="Courier New"/>
          <w:sz w:val="18"/>
          <w:szCs w:val="18"/>
        </w:rPr>
        <w:t>presetSno</w:t>
      </w:r>
      <w:proofErr w:type="spellEnd"/>
      <w:r w:rsidRPr="00FD00DE">
        <w:rPr>
          <w:rFonts w:ascii="Courier New" w:hAnsi="Courier New" w:cs="Courier New"/>
          <w:sz w:val="18"/>
          <w:szCs w:val="18"/>
        </w:rPr>
        <w:t xml:space="preserve"> 1.</w:t>
      </w:r>
    </w:p>
    <w:p w14:paraId="5665EA60" w14:textId="667B03FB" w:rsidR="0085189E" w:rsidRDefault="0085189E" w:rsidP="00FD00DE">
      <w:pPr>
        <w:pStyle w:val="ListBullet2"/>
        <w:spacing w:after="120"/>
        <w:rPr>
          <w:rFonts w:ascii="Courier New" w:hAnsi="Courier New" w:cs="Courier New"/>
          <w:sz w:val="18"/>
          <w:szCs w:val="18"/>
        </w:rPr>
      </w:pPr>
      <w:r w:rsidRPr="0085189E">
        <w:rPr>
          <w:rFonts w:ascii="Courier New" w:hAnsi="Courier New" w:cs="Courier New"/>
          <w:sz w:val="18"/>
          <w:szCs w:val="18"/>
        </w:rPr>
        <w:t>For super operator</w:t>
      </w:r>
      <w:r w:rsidRPr="0085189E">
        <w:rPr>
          <w:rFonts w:ascii="Courier New" w:hAnsi="Courier New" w:cs="Courier New"/>
          <w:sz w:val="18"/>
          <w:szCs w:val="18"/>
        </w:rPr>
        <w:br/>
        <w:t>{"params": {"id": 6, "password": "123"}, "method":"</w:t>
      </w:r>
      <w:proofErr w:type="spellStart"/>
      <w:r w:rsidRPr="0085189E">
        <w:rPr>
          <w:rFonts w:ascii="Courier New" w:hAnsi="Courier New" w:cs="Courier New"/>
          <w:sz w:val="18"/>
          <w:szCs w:val="18"/>
        </w:rPr>
        <w:t>activatePreset</w:t>
      </w:r>
      <w:proofErr w:type="spellEnd"/>
      <w:r w:rsidRPr="0085189E">
        <w:rPr>
          <w:rFonts w:ascii="Courier New" w:hAnsi="Courier New" w:cs="Courier New"/>
          <w:sz w:val="18"/>
          <w:szCs w:val="18"/>
        </w:rPr>
        <w:t>", "id":"1234", "jsonrpc":"2.0"}</w:t>
      </w:r>
    </w:p>
    <w:p w14:paraId="1854A195" w14:textId="1A36F1F8" w:rsidR="0085189E" w:rsidRPr="00FD00DE" w:rsidRDefault="0085189E" w:rsidP="00FD00DE">
      <w:pPr>
        <w:pStyle w:val="ListBullet2"/>
        <w:spacing w:after="120"/>
        <w:rPr>
          <w:rFonts w:ascii="Courier New" w:hAnsi="Courier New" w:cs="Courier New"/>
          <w:sz w:val="18"/>
          <w:szCs w:val="18"/>
        </w:rPr>
      </w:pPr>
      <w:r w:rsidRPr="0085189E">
        <w:rPr>
          <w:rFonts w:ascii="Courier New" w:hAnsi="Courier New" w:cs="Courier New"/>
          <w:sz w:val="18"/>
          <w:szCs w:val="18"/>
        </w:rPr>
        <w:t>F</w:t>
      </w:r>
      <w:r w:rsidRPr="0085189E">
        <w:rPr>
          <w:rFonts w:ascii="Courier New" w:hAnsi="Courier New" w:cs="Courier New"/>
          <w:sz w:val="18"/>
          <w:szCs w:val="18"/>
        </w:rPr>
        <w:t>or normal operator</w:t>
      </w:r>
      <w:r w:rsidRPr="0085189E">
        <w:rPr>
          <w:rFonts w:ascii="Courier New" w:hAnsi="Courier New" w:cs="Courier New"/>
          <w:sz w:val="18"/>
          <w:szCs w:val="18"/>
        </w:rPr>
        <w:br/>
        <w:t>{"params": {"id": 5, "</w:t>
      </w:r>
      <w:proofErr w:type="spellStart"/>
      <w:r w:rsidRPr="0085189E">
        <w:rPr>
          <w:rFonts w:ascii="Courier New" w:hAnsi="Courier New" w:cs="Courier New"/>
          <w:sz w:val="18"/>
          <w:szCs w:val="18"/>
        </w:rPr>
        <w:t>operatorId</w:t>
      </w:r>
      <w:proofErr w:type="spellEnd"/>
      <w:r w:rsidRPr="0085189E">
        <w:rPr>
          <w:rFonts w:ascii="Courier New" w:hAnsi="Courier New" w:cs="Courier New"/>
          <w:sz w:val="18"/>
          <w:szCs w:val="18"/>
        </w:rPr>
        <w:t>": 2}, "method":"</w:t>
      </w:r>
      <w:proofErr w:type="spellStart"/>
      <w:r w:rsidRPr="0085189E">
        <w:rPr>
          <w:rFonts w:ascii="Courier New" w:hAnsi="Courier New" w:cs="Courier New"/>
          <w:sz w:val="18"/>
          <w:szCs w:val="18"/>
        </w:rPr>
        <w:t>activatePreset</w:t>
      </w:r>
      <w:proofErr w:type="spellEnd"/>
      <w:r w:rsidRPr="0085189E">
        <w:rPr>
          <w:rFonts w:ascii="Courier New" w:hAnsi="Courier New" w:cs="Courier New"/>
          <w:sz w:val="18"/>
          <w:szCs w:val="18"/>
        </w:rPr>
        <w:t>", "id":"1234", "jsonrpc":"2.0"}</w:t>
      </w:r>
    </w:p>
    <w:p w14:paraId="62ADA331" w14:textId="1497ED5D" w:rsidR="00FD00DE" w:rsidRDefault="00FD00DE" w:rsidP="00FD00DE">
      <w:pPr>
        <w:pStyle w:val="BodyText"/>
      </w:pPr>
    </w:p>
    <w:p w14:paraId="2379B465" w14:textId="0F0A5598" w:rsidR="00C80301" w:rsidRDefault="00C80301" w:rsidP="00FD00DE">
      <w:pPr>
        <w:pStyle w:val="BodyText"/>
      </w:pPr>
    </w:p>
    <w:p w14:paraId="1A8265F6" w14:textId="178E5B9F" w:rsidR="00C80301" w:rsidRDefault="00C80301" w:rsidP="00FD00DE">
      <w:pPr>
        <w:pStyle w:val="BodyText"/>
      </w:pPr>
    </w:p>
    <w:p w14:paraId="4B5DA0A7" w14:textId="61E901DB" w:rsidR="00C80301" w:rsidRDefault="00C80301" w:rsidP="00FD00DE">
      <w:pPr>
        <w:pStyle w:val="BodyText"/>
      </w:pPr>
    </w:p>
    <w:p w14:paraId="42F90A92" w14:textId="67175EF9" w:rsidR="00C80301" w:rsidRDefault="00C80301" w:rsidP="00FD00DE">
      <w:pPr>
        <w:pStyle w:val="BodyText"/>
      </w:pPr>
    </w:p>
    <w:p w14:paraId="06A371CB" w14:textId="47512B79" w:rsidR="00C80301" w:rsidRDefault="00C80301" w:rsidP="00FD00DE">
      <w:pPr>
        <w:pStyle w:val="BodyText"/>
      </w:pPr>
    </w:p>
    <w:p w14:paraId="0FFD99AD" w14:textId="0EFD37B9" w:rsidR="00C80301" w:rsidRDefault="00C80301" w:rsidP="00FD00DE">
      <w:pPr>
        <w:pStyle w:val="BodyText"/>
      </w:pPr>
    </w:p>
    <w:p w14:paraId="234F7EB0" w14:textId="77777777" w:rsidR="00C80301" w:rsidRDefault="00C80301" w:rsidP="00FD00DE">
      <w:pPr>
        <w:pStyle w:val="BodyText"/>
      </w:pPr>
    </w:p>
    <w:p w14:paraId="3A5A6A5D" w14:textId="77777777" w:rsidR="00FD00DE" w:rsidRPr="00FD00DE" w:rsidRDefault="00FD00DE" w:rsidP="00FD00DE">
      <w:pPr>
        <w:pStyle w:val="BodyText"/>
        <w:rPr>
          <w:b/>
        </w:rPr>
      </w:pPr>
      <w:proofErr w:type="spellStart"/>
      <w:r w:rsidRPr="00FD00DE">
        <w:rPr>
          <w:b/>
        </w:rPr>
        <w:t>recallNextPreset</w:t>
      </w:r>
      <w:proofErr w:type="spellEnd"/>
    </w:p>
    <w:p w14:paraId="39AF4A47" w14:textId="77777777" w:rsidR="00FD00DE" w:rsidRDefault="00FD00DE" w:rsidP="00FD00DE">
      <w:pPr>
        <w:pStyle w:val="ListBullet"/>
      </w:pPr>
      <w:r>
        <w:t>Definition:</w:t>
      </w:r>
    </w:p>
    <w:p w14:paraId="14C14D21" w14:textId="77777777" w:rsidR="00FD00DE" w:rsidRDefault="00FD00DE" w:rsidP="00975224">
      <w:pPr>
        <w:pStyle w:val="ListBullet2"/>
      </w:pPr>
      <w:r>
        <w:t>Recall the next Preset on the Event Master processor.</w:t>
      </w:r>
    </w:p>
    <w:p w14:paraId="56B89B77" w14:textId="77777777" w:rsidR="00FD00DE" w:rsidRDefault="00FD00DE" w:rsidP="00975224">
      <w:pPr>
        <w:pStyle w:val="ListContinue2"/>
        <w:spacing w:after="60"/>
      </w:pPr>
      <w:r>
        <w:t>No parameter is required.</w:t>
      </w:r>
    </w:p>
    <w:p w14:paraId="03311214" w14:textId="77777777" w:rsidR="00FD00DE" w:rsidRDefault="00FD00DE" w:rsidP="00FD00DE">
      <w:pPr>
        <w:pStyle w:val="ListBullet2"/>
        <w:spacing w:after="120"/>
      </w:pPr>
      <w:r>
        <w:t>Make sure that the user has at least recalled one Preset. Web app recalls the next Preset from the last Preset recalled.</w:t>
      </w:r>
    </w:p>
    <w:p w14:paraId="0C8F47AF" w14:textId="77777777" w:rsidR="00FD00DE" w:rsidRDefault="00FD00DE" w:rsidP="00FD00DE">
      <w:pPr>
        <w:pStyle w:val="ListBullet"/>
      </w:pPr>
      <w:r>
        <w:t>Request:</w:t>
      </w:r>
    </w:p>
    <w:p w14:paraId="6FBDC3D0" w14:textId="77777777" w:rsidR="00FD00DE" w:rsidRDefault="00FD00DE" w:rsidP="00975224">
      <w:pPr>
        <w:pStyle w:val="ListBullet2"/>
        <w:spacing w:after="120"/>
      </w:pPr>
      <w:r>
        <w:t>params: {}</w:t>
      </w:r>
    </w:p>
    <w:p w14:paraId="5E0DFF15" w14:textId="77777777" w:rsidR="00FD00DE" w:rsidRDefault="00FD00DE" w:rsidP="00FD00DE">
      <w:pPr>
        <w:pStyle w:val="ListBullet"/>
      </w:pPr>
      <w:r>
        <w:t>Response:</w:t>
      </w:r>
    </w:p>
    <w:p w14:paraId="59FFB559" w14:textId="77777777" w:rsidR="00FD00DE" w:rsidRDefault="00FD00DE" w:rsidP="00975224">
      <w:pPr>
        <w:pStyle w:val="ListBullet2"/>
        <w:spacing w:after="120"/>
      </w:pPr>
      <w:r>
        <w:t>response: null</w:t>
      </w:r>
    </w:p>
    <w:p w14:paraId="41DD06AD" w14:textId="77777777" w:rsidR="00FD00DE" w:rsidRDefault="00FD00DE" w:rsidP="00975224">
      <w:pPr>
        <w:pStyle w:val="ListBullet2"/>
        <w:spacing w:after="120"/>
      </w:pPr>
      <w:r>
        <w:t>success: (0=success, anything else is an error)</w:t>
      </w:r>
    </w:p>
    <w:p w14:paraId="5755F18A" w14:textId="77777777" w:rsidR="00FD00DE" w:rsidRDefault="00FD00DE" w:rsidP="00975224">
      <w:pPr>
        <w:pStyle w:val="ListBullet2"/>
        <w:spacing w:after="120"/>
      </w:pPr>
      <w:r>
        <w:t>An error is shown if there was no last recalled Preset or if there is no next Preset in the list.</w:t>
      </w:r>
    </w:p>
    <w:p w14:paraId="17201B0B" w14:textId="77777777" w:rsidR="00FD00DE" w:rsidRDefault="00FD00DE" w:rsidP="00FD00DE">
      <w:pPr>
        <w:pStyle w:val="ListBullet"/>
      </w:pPr>
      <w:r>
        <w:t>Example:</w:t>
      </w:r>
    </w:p>
    <w:p w14:paraId="45BA3BA7" w14:textId="77777777" w:rsidR="00C44A92" w:rsidRPr="00975224" w:rsidRDefault="00FD00DE" w:rsidP="00975224">
      <w:pPr>
        <w:pStyle w:val="ListBullet2"/>
        <w:spacing w:after="120"/>
        <w:rPr>
          <w:rFonts w:ascii="Courier New" w:hAnsi="Courier New" w:cs="Courier New"/>
          <w:sz w:val="18"/>
          <w:szCs w:val="18"/>
        </w:rPr>
      </w:pPr>
      <w:r w:rsidRPr="00975224">
        <w:rPr>
          <w:rFonts w:ascii="Courier New" w:hAnsi="Courier New" w:cs="Courier New"/>
          <w:sz w:val="18"/>
          <w:szCs w:val="18"/>
        </w:rPr>
        <w:t>{"params": {}, "method":"</w:t>
      </w:r>
      <w:proofErr w:type="spellStart"/>
      <w:r w:rsidRPr="00975224">
        <w:rPr>
          <w:rFonts w:ascii="Courier New" w:hAnsi="Courier New" w:cs="Courier New"/>
          <w:sz w:val="18"/>
          <w:szCs w:val="18"/>
        </w:rPr>
        <w:t>recallNextPreset</w:t>
      </w:r>
      <w:proofErr w:type="spellEnd"/>
      <w:r w:rsidRPr="00975224">
        <w:rPr>
          <w:rFonts w:ascii="Courier New" w:hAnsi="Courier New" w:cs="Courier New"/>
          <w:sz w:val="18"/>
          <w:szCs w:val="18"/>
        </w:rPr>
        <w:t>", "id":"1234", "jsonrpc":"2.0"}</w:t>
      </w:r>
    </w:p>
    <w:p w14:paraId="148F5A86" w14:textId="77777777" w:rsidR="00C44A92" w:rsidRDefault="00C44A92" w:rsidP="00FD00DE">
      <w:pPr>
        <w:pStyle w:val="BodyText"/>
      </w:pPr>
    </w:p>
    <w:p w14:paraId="5A908CE3" w14:textId="77777777" w:rsidR="00FA78AE" w:rsidRPr="00FA78AE" w:rsidRDefault="00FA78AE" w:rsidP="00FA78AE">
      <w:pPr>
        <w:pStyle w:val="BodyText"/>
        <w:rPr>
          <w:b/>
        </w:rPr>
      </w:pPr>
      <w:proofErr w:type="spellStart"/>
      <w:r w:rsidRPr="00FA78AE">
        <w:rPr>
          <w:b/>
        </w:rPr>
        <w:t>deletePreset</w:t>
      </w:r>
      <w:proofErr w:type="spellEnd"/>
    </w:p>
    <w:p w14:paraId="7679C1DE" w14:textId="77777777" w:rsidR="00FA78AE" w:rsidRDefault="00FA78AE" w:rsidP="00FA78AE">
      <w:pPr>
        <w:pStyle w:val="ListBullet"/>
      </w:pPr>
      <w:r>
        <w:t>Definition:</w:t>
      </w:r>
    </w:p>
    <w:p w14:paraId="380F66F2" w14:textId="77777777" w:rsidR="00FA78AE" w:rsidRDefault="00FA78AE" w:rsidP="00FA78AE">
      <w:pPr>
        <w:pStyle w:val="ListBullet2"/>
      </w:pPr>
      <w:r>
        <w:t>Delete a Preset on the Event Master processor.</w:t>
      </w:r>
    </w:p>
    <w:p w14:paraId="41ED3126" w14:textId="77777777" w:rsidR="00FA78AE" w:rsidRDefault="00FA78AE" w:rsidP="00FA78AE">
      <w:pPr>
        <w:pStyle w:val="ListContinue2"/>
      </w:pPr>
      <w:r>
        <w:t>User can delete Preset with id, Preset serial number, or Preset name.</w:t>
      </w:r>
    </w:p>
    <w:p w14:paraId="43835379" w14:textId="77777777" w:rsidR="00FA78AE" w:rsidRDefault="00FA78AE" w:rsidP="00FA78AE">
      <w:pPr>
        <w:pStyle w:val="ListBullet2"/>
      </w:pPr>
      <w:r>
        <w:t>Send any one of the parameters to delete Preset.</w:t>
      </w:r>
    </w:p>
    <w:p w14:paraId="20262C8A" w14:textId="77777777" w:rsidR="00FA78AE" w:rsidRDefault="00FA78AE" w:rsidP="00FA78AE">
      <w:pPr>
        <w:pStyle w:val="ListBullet"/>
      </w:pPr>
      <w:r>
        <w:t>Request:</w:t>
      </w:r>
    </w:p>
    <w:p w14:paraId="73876CF7" w14:textId="77777777" w:rsidR="00FA78AE" w:rsidRDefault="00FA78AE" w:rsidP="00FA78AE">
      <w:pPr>
        <w:pStyle w:val="ListBullet2"/>
      </w:pPr>
      <w:r>
        <w:t xml:space="preserve">params: </w:t>
      </w:r>
      <w:r w:rsidRPr="00FA78AE">
        <w:rPr>
          <w:rFonts w:ascii="Courier New" w:hAnsi="Courier New" w:cs="Courier New"/>
          <w:sz w:val="18"/>
          <w:szCs w:val="18"/>
        </w:rPr>
        <w:t>{"id": x}</w:t>
      </w:r>
    </w:p>
    <w:p w14:paraId="2D6C40D5" w14:textId="77777777" w:rsidR="00FA78AE" w:rsidRDefault="00FA78AE" w:rsidP="00FA78AE">
      <w:pPr>
        <w:pStyle w:val="ListBullet2"/>
      </w:pPr>
      <w:r>
        <w:t xml:space="preserve">params: </w:t>
      </w:r>
      <w:r w:rsidRPr="00225DA2">
        <w:rPr>
          <w:rFonts w:ascii="Courier New" w:hAnsi="Courier New" w:cs="Courier New"/>
          <w:sz w:val="18"/>
          <w:szCs w:val="18"/>
        </w:rPr>
        <w:t>{"</w:t>
      </w:r>
      <w:proofErr w:type="spellStart"/>
      <w:r w:rsidRPr="00225DA2">
        <w:rPr>
          <w:rFonts w:ascii="Courier New" w:hAnsi="Courier New" w:cs="Courier New"/>
          <w:sz w:val="18"/>
          <w:szCs w:val="18"/>
        </w:rPr>
        <w:t>presetSno</w:t>
      </w:r>
      <w:proofErr w:type="spellEnd"/>
      <w:r w:rsidRPr="00225DA2">
        <w:rPr>
          <w:rFonts w:ascii="Courier New" w:hAnsi="Courier New" w:cs="Courier New"/>
          <w:sz w:val="18"/>
          <w:szCs w:val="18"/>
        </w:rPr>
        <w:t xml:space="preserve">": </w:t>
      </w:r>
      <w:proofErr w:type="spellStart"/>
      <w:r w:rsidRPr="00225DA2">
        <w:rPr>
          <w:rFonts w:ascii="Courier New" w:hAnsi="Courier New" w:cs="Courier New"/>
          <w:sz w:val="18"/>
          <w:szCs w:val="18"/>
        </w:rPr>
        <w:t>x.y</w:t>
      </w:r>
      <w:proofErr w:type="spellEnd"/>
      <w:r w:rsidRPr="00225DA2">
        <w:rPr>
          <w:rFonts w:ascii="Courier New" w:hAnsi="Courier New" w:cs="Courier New"/>
          <w:sz w:val="18"/>
          <w:szCs w:val="18"/>
        </w:rPr>
        <w:t>}</w:t>
      </w:r>
    </w:p>
    <w:p w14:paraId="2D000405" w14:textId="18E40906" w:rsidR="00FA78AE" w:rsidRPr="00B2135E" w:rsidRDefault="00FA78AE" w:rsidP="00FA78AE">
      <w:pPr>
        <w:pStyle w:val="ListBullet2"/>
      </w:pPr>
      <w:r>
        <w:t xml:space="preserve">params: </w:t>
      </w:r>
      <w:r w:rsidRPr="00225DA2">
        <w:rPr>
          <w:rFonts w:ascii="Courier New" w:hAnsi="Courier New" w:cs="Courier New"/>
          <w:sz w:val="18"/>
          <w:szCs w:val="18"/>
        </w:rPr>
        <w:t>{"</w:t>
      </w:r>
      <w:proofErr w:type="spellStart"/>
      <w:r w:rsidRPr="00225DA2">
        <w:rPr>
          <w:rFonts w:ascii="Courier New" w:hAnsi="Courier New" w:cs="Courier New"/>
          <w:sz w:val="18"/>
          <w:szCs w:val="18"/>
        </w:rPr>
        <w:t>presetName</w:t>
      </w:r>
      <w:proofErr w:type="spellEnd"/>
      <w:r w:rsidRPr="00225DA2">
        <w:rPr>
          <w:rFonts w:ascii="Courier New" w:hAnsi="Courier New" w:cs="Courier New"/>
          <w:sz w:val="18"/>
          <w:szCs w:val="18"/>
        </w:rPr>
        <w:t>": "</w:t>
      </w:r>
      <w:proofErr w:type="spellStart"/>
      <w:r w:rsidRPr="00225DA2">
        <w:rPr>
          <w:rFonts w:ascii="Courier New" w:hAnsi="Courier New" w:cs="Courier New"/>
          <w:sz w:val="18"/>
          <w:szCs w:val="18"/>
        </w:rPr>
        <w:t>PresetName</w:t>
      </w:r>
      <w:proofErr w:type="spellEnd"/>
      <w:r w:rsidRPr="00225DA2">
        <w:rPr>
          <w:rFonts w:ascii="Courier New" w:hAnsi="Courier New" w:cs="Courier New"/>
          <w:sz w:val="18"/>
          <w:szCs w:val="18"/>
        </w:rPr>
        <w:t>"}</w:t>
      </w:r>
    </w:p>
    <w:p w14:paraId="7F3AF0EF" w14:textId="37C1D8B2" w:rsidR="00B2135E" w:rsidRDefault="00B2135E" w:rsidP="00B2135E">
      <w:pPr>
        <w:pStyle w:val="ListBullet2"/>
        <w:numPr>
          <w:ilvl w:val="0"/>
          <w:numId w:val="0"/>
        </w:numPr>
        <w:ind w:left="360"/>
      </w:pPr>
    </w:p>
    <w:p w14:paraId="61BFAFE5" w14:textId="77777777" w:rsidR="00B2135E" w:rsidRDefault="00B2135E" w:rsidP="00B2135E">
      <w:pPr>
        <w:pStyle w:val="ListBullet"/>
      </w:pPr>
      <w:r>
        <w:t>Multi-Operator Mode:</w:t>
      </w:r>
    </w:p>
    <w:p w14:paraId="11CBDC01" w14:textId="77777777" w:rsidR="00B2135E" w:rsidRDefault="00B2135E" w:rsidP="00B2135E">
      <w:pPr>
        <w:pStyle w:val="ListBullet2"/>
        <w:spacing w:after="120"/>
      </w:pPr>
      <w:r>
        <w:lastRenderedPageBreak/>
        <w:t>New parameters are introduced to cater multi-operator mode along with above parameters.</w:t>
      </w:r>
    </w:p>
    <w:p w14:paraId="54C3D6D9" w14:textId="77777777" w:rsidR="00B2135E" w:rsidRDefault="00B2135E" w:rsidP="00B2135E">
      <w:pPr>
        <w:pStyle w:val="ListBullet2"/>
      </w:pPr>
      <w:r>
        <w:t>These parameters are used only when one or more operators are enabled.</w:t>
      </w:r>
    </w:p>
    <w:p w14:paraId="78161D6B" w14:textId="77777777" w:rsidR="00B2135E" w:rsidRPr="00CB7A16" w:rsidRDefault="00B2135E" w:rsidP="00B2135E">
      <w:pPr>
        <w:pStyle w:val="ListBullet2"/>
        <w:spacing w:after="120"/>
      </w:pPr>
      <w:r>
        <w:t xml:space="preserve">params: </w:t>
      </w:r>
      <w:r w:rsidRPr="00FD00DE">
        <w:rPr>
          <w:rFonts w:ascii="Courier New" w:hAnsi="Courier New" w:cs="Courier New"/>
          <w:sz w:val="18"/>
          <w:szCs w:val="18"/>
        </w:rPr>
        <w:t>{"id": x, "</w:t>
      </w:r>
      <w:proofErr w:type="spellStart"/>
      <w:r>
        <w:rPr>
          <w:rFonts w:ascii="Courier New" w:hAnsi="Courier New" w:cs="Courier New"/>
          <w:sz w:val="18"/>
          <w:szCs w:val="18"/>
        </w:rPr>
        <w:t>operatorId</w:t>
      </w:r>
      <w:proofErr w:type="spellEnd"/>
      <w:r w:rsidRPr="00FD00DE">
        <w:rPr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: y</w:t>
      </w:r>
      <w:r w:rsidRPr="00FD00DE">
        <w:rPr>
          <w:rFonts w:ascii="Courier New" w:hAnsi="Courier New" w:cs="Courier New"/>
          <w:sz w:val="18"/>
          <w:szCs w:val="18"/>
        </w:rPr>
        <w:t>}</w:t>
      </w:r>
      <w:r>
        <w:rPr>
          <w:rFonts w:ascii="Courier New" w:hAnsi="Courier New" w:cs="Courier New"/>
          <w:sz w:val="18"/>
          <w:szCs w:val="18"/>
        </w:rPr>
        <w:t xml:space="preserve">  (for normal operator)</w:t>
      </w:r>
    </w:p>
    <w:p w14:paraId="037382DE" w14:textId="77777777" w:rsidR="00B2135E" w:rsidRDefault="00B2135E" w:rsidP="00B2135E">
      <w:pPr>
        <w:pStyle w:val="ListBullet3"/>
      </w:pPr>
      <w:r>
        <w:t>“</w:t>
      </w:r>
      <w:proofErr w:type="spellStart"/>
      <w:r>
        <w:t>operatorId</w:t>
      </w:r>
      <w:proofErr w:type="spellEnd"/>
      <w:r>
        <w:t xml:space="preserve">”— operator index (For current release only 0,1,2 are indexes). </w:t>
      </w:r>
    </w:p>
    <w:p w14:paraId="01702ED5" w14:textId="77777777" w:rsidR="00B2135E" w:rsidRDefault="00B2135E" w:rsidP="00B2135E">
      <w:pPr>
        <w:pStyle w:val="ListBullet3"/>
      </w:pPr>
      <w:r>
        <w:t>If user still want to use “super-operator” mode, password is required which is passed as a parameter.</w:t>
      </w:r>
    </w:p>
    <w:p w14:paraId="47C14CFD" w14:textId="77777777" w:rsidR="00B2135E" w:rsidRDefault="00B2135E" w:rsidP="00B2135E">
      <w:pPr>
        <w:pStyle w:val="ListBullet2"/>
        <w:numPr>
          <w:ilvl w:val="0"/>
          <w:numId w:val="0"/>
        </w:numPr>
        <w:spacing w:after="120"/>
        <w:ind w:left="1080"/>
      </w:pPr>
    </w:p>
    <w:p w14:paraId="5DB354CF" w14:textId="0DA3C955" w:rsidR="00B2135E" w:rsidRPr="00CB7A16" w:rsidRDefault="00B2135E" w:rsidP="00B2135E">
      <w:pPr>
        <w:pStyle w:val="ListBullet2"/>
        <w:spacing w:after="120"/>
      </w:pPr>
      <w:r>
        <w:t xml:space="preserve">params: </w:t>
      </w:r>
      <w:r w:rsidRPr="00FD00DE">
        <w:rPr>
          <w:rFonts w:ascii="Courier New" w:hAnsi="Courier New" w:cs="Courier New"/>
          <w:sz w:val="18"/>
          <w:szCs w:val="18"/>
        </w:rPr>
        <w:t xml:space="preserve">{"id": x, </w:t>
      </w:r>
      <w:r w:rsidR="00DB300E" w:rsidRPr="00FD00DE">
        <w:rPr>
          <w:rFonts w:ascii="Courier New" w:hAnsi="Courier New" w:cs="Courier New"/>
          <w:sz w:val="18"/>
          <w:szCs w:val="18"/>
        </w:rPr>
        <w:t>"</w:t>
      </w:r>
      <w:r w:rsidR="00DB300E">
        <w:rPr>
          <w:rFonts w:ascii="Courier New" w:hAnsi="Courier New" w:cs="Courier New"/>
          <w:sz w:val="18"/>
          <w:szCs w:val="18"/>
        </w:rPr>
        <w:t>password</w:t>
      </w:r>
      <w:r w:rsidR="00DB300E" w:rsidRPr="00FD00DE">
        <w:rPr>
          <w:rFonts w:ascii="Courier New" w:hAnsi="Courier New" w:cs="Courier New"/>
          <w:sz w:val="18"/>
          <w:szCs w:val="18"/>
        </w:rPr>
        <w:t>"</w:t>
      </w:r>
      <w:r w:rsidR="00DB300E">
        <w:rPr>
          <w:rFonts w:ascii="Courier New" w:hAnsi="Courier New" w:cs="Courier New"/>
          <w:sz w:val="18"/>
          <w:szCs w:val="18"/>
        </w:rPr>
        <w:t xml:space="preserve">: </w:t>
      </w:r>
      <w:r w:rsidR="00DB300E" w:rsidRPr="00FD00DE">
        <w:rPr>
          <w:rFonts w:ascii="Courier New" w:hAnsi="Courier New" w:cs="Courier New"/>
          <w:sz w:val="18"/>
          <w:szCs w:val="18"/>
        </w:rPr>
        <w:t>"</w:t>
      </w:r>
      <w:proofErr w:type="spellStart"/>
      <w:r w:rsidR="00DB300E">
        <w:rPr>
          <w:rFonts w:ascii="Courier New" w:hAnsi="Courier New" w:cs="Courier New"/>
          <w:sz w:val="18"/>
          <w:szCs w:val="18"/>
        </w:rPr>
        <w:t>xyz</w:t>
      </w:r>
      <w:proofErr w:type="spellEnd"/>
      <w:r w:rsidR="00DB300E" w:rsidRPr="00FD00DE">
        <w:rPr>
          <w:rFonts w:ascii="Courier New" w:hAnsi="Courier New" w:cs="Courier New"/>
          <w:sz w:val="18"/>
          <w:szCs w:val="18"/>
        </w:rPr>
        <w:t>"</w:t>
      </w:r>
      <w:r w:rsidRPr="00FD00DE">
        <w:rPr>
          <w:rFonts w:ascii="Courier New" w:hAnsi="Courier New" w:cs="Courier New"/>
          <w:sz w:val="18"/>
          <w:szCs w:val="18"/>
        </w:rPr>
        <w:t>}</w:t>
      </w:r>
      <w:r>
        <w:rPr>
          <w:rFonts w:ascii="Courier New" w:hAnsi="Courier New" w:cs="Courier New"/>
          <w:sz w:val="18"/>
          <w:szCs w:val="18"/>
        </w:rPr>
        <w:t xml:space="preserve">  (for super operator)</w:t>
      </w:r>
    </w:p>
    <w:p w14:paraId="43C978C4" w14:textId="77777777" w:rsidR="00B2135E" w:rsidRDefault="00B2135E" w:rsidP="00B2135E">
      <w:pPr>
        <w:pStyle w:val="ListBullet3"/>
      </w:pPr>
      <w:r>
        <w:rPr>
          <w:rFonts w:ascii="Courier New" w:hAnsi="Courier New" w:cs="Courier New"/>
          <w:sz w:val="18"/>
          <w:szCs w:val="18"/>
        </w:rPr>
        <w:t>password</w:t>
      </w:r>
      <w:r>
        <w:t>— Super user password saved. When this is passed, actions will be performed as no operator is enabled.</w:t>
      </w:r>
    </w:p>
    <w:p w14:paraId="22A2FC8F" w14:textId="77777777" w:rsidR="00B2135E" w:rsidRDefault="00B2135E" w:rsidP="00B2135E">
      <w:pPr>
        <w:pStyle w:val="ListBullet2"/>
        <w:numPr>
          <w:ilvl w:val="0"/>
          <w:numId w:val="0"/>
        </w:numPr>
        <w:ind w:left="360"/>
      </w:pPr>
    </w:p>
    <w:p w14:paraId="74A70915" w14:textId="77777777" w:rsidR="00FA78AE" w:rsidRDefault="00FA78AE" w:rsidP="00FA78AE">
      <w:pPr>
        <w:pStyle w:val="ListBullet"/>
      </w:pPr>
      <w:r>
        <w:t>Response:</w:t>
      </w:r>
    </w:p>
    <w:p w14:paraId="47145F98" w14:textId="77777777" w:rsidR="00FA78AE" w:rsidRDefault="00FA78AE" w:rsidP="00FA78AE">
      <w:pPr>
        <w:pStyle w:val="ListBullet2"/>
      </w:pPr>
      <w:r>
        <w:t>response: null</w:t>
      </w:r>
    </w:p>
    <w:p w14:paraId="73A41286" w14:textId="77777777" w:rsidR="00FA78AE" w:rsidRDefault="00FA78AE" w:rsidP="00FA78AE">
      <w:pPr>
        <w:pStyle w:val="ListBullet2"/>
      </w:pPr>
      <w:r>
        <w:t>success: (0=success, anything else is an error)</w:t>
      </w:r>
    </w:p>
    <w:p w14:paraId="78678361" w14:textId="77777777" w:rsidR="00FA78AE" w:rsidRDefault="00FA78AE" w:rsidP="00FA78AE">
      <w:pPr>
        <w:pStyle w:val="ListBullet"/>
      </w:pPr>
      <w:r>
        <w:t>Example:</w:t>
      </w:r>
    </w:p>
    <w:p w14:paraId="3628253D" w14:textId="77777777" w:rsidR="00FA78AE" w:rsidRPr="00225DA2" w:rsidRDefault="00FA78AE" w:rsidP="00FA78AE">
      <w:pPr>
        <w:pStyle w:val="ListBullet2"/>
        <w:rPr>
          <w:rFonts w:ascii="Courier New" w:hAnsi="Courier New" w:cs="Courier New"/>
          <w:sz w:val="18"/>
          <w:szCs w:val="18"/>
        </w:rPr>
      </w:pPr>
      <w:r w:rsidRPr="00225DA2">
        <w:rPr>
          <w:rFonts w:ascii="Courier New" w:hAnsi="Courier New" w:cs="Courier New"/>
          <w:sz w:val="18"/>
          <w:szCs w:val="18"/>
        </w:rPr>
        <w:t>{"params": {"id": 1}, "method":"</w:t>
      </w:r>
      <w:proofErr w:type="spellStart"/>
      <w:r w:rsidRPr="00225DA2">
        <w:rPr>
          <w:rFonts w:ascii="Courier New" w:hAnsi="Courier New" w:cs="Courier New"/>
          <w:sz w:val="18"/>
          <w:szCs w:val="18"/>
        </w:rPr>
        <w:t>deletePreset</w:t>
      </w:r>
      <w:proofErr w:type="spellEnd"/>
      <w:r w:rsidRPr="00225DA2">
        <w:rPr>
          <w:rFonts w:ascii="Courier New" w:hAnsi="Courier New" w:cs="Courier New"/>
          <w:sz w:val="18"/>
          <w:szCs w:val="18"/>
        </w:rPr>
        <w:t>", "id":"1234", "jsonrpc":"2.0"}</w:t>
      </w:r>
    </w:p>
    <w:p w14:paraId="3D295885" w14:textId="77777777" w:rsidR="00FA78AE" w:rsidRPr="00225DA2" w:rsidRDefault="00FA78AE" w:rsidP="00FA78AE">
      <w:pPr>
        <w:pStyle w:val="ListBullet2"/>
        <w:rPr>
          <w:rFonts w:ascii="Courier New" w:hAnsi="Courier New" w:cs="Courier New"/>
          <w:sz w:val="18"/>
          <w:szCs w:val="18"/>
        </w:rPr>
      </w:pPr>
      <w:r w:rsidRPr="00225DA2">
        <w:rPr>
          <w:rFonts w:ascii="Courier New" w:hAnsi="Courier New" w:cs="Courier New"/>
          <w:sz w:val="18"/>
          <w:szCs w:val="18"/>
        </w:rPr>
        <w:t>{"params": {"</w:t>
      </w:r>
      <w:proofErr w:type="spellStart"/>
      <w:r w:rsidRPr="00225DA2">
        <w:rPr>
          <w:rFonts w:ascii="Courier New" w:hAnsi="Courier New" w:cs="Courier New"/>
          <w:sz w:val="18"/>
          <w:szCs w:val="18"/>
        </w:rPr>
        <w:t>presetSno</w:t>
      </w:r>
      <w:proofErr w:type="spellEnd"/>
      <w:r w:rsidRPr="00225DA2">
        <w:rPr>
          <w:rFonts w:ascii="Courier New" w:hAnsi="Courier New" w:cs="Courier New"/>
          <w:sz w:val="18"/>
          <w:szCs w:val="18"/>
        </w:rPr>
        <w:t>": 1.00}, "method":"</w:t>
      </w:r>
      <w:proofErr w:type="spellStart"/>
      <w:r w:rsidRPr="00225DA2">
        <w:rPr>
          <w:rFonts w:ascii="Courier New" w:hAnsi="Courier New" w:cs="Courier New"/>
          <w:sz w:val="18"/>
          <w:szCs w:val="18"/>
        </w:rPr>
        <w:t>deletePreset</w:t>
      </w:r>
      <w:proofErr w:type="spellEnd"/>
      <w:r w:rsidRPr="00225DA2">
        <w:rPr>
          <w:rFonts w:ascii="Courier New" w:hAnsi="Courier New" w:cs="Courier New"/>
          <w:sz w:val="18"/>
          <w:szCs w:val="18"/>
        </w:rPr>
        <w:t>", "id":"1234", "jsonrpc":"2.0"}</w:t>
      </w:r>
    </w:p>
    <w:p w14:paraId="7635CB77" w14:textId="232AE2CD" w:rsidR="00FA78AE" w:rsidRDefault="00FA78AE" w:rsidP="00225DA2">
      <w:pPr>
        <w:pStyle w:val="ListBullet2"/>
        <w:rPr>
          <w:rFonts w:ascii="Courier New" w:hAnsi="Courier New" w:cs="Courier New"/>
          <w:sz w:val="18"/>
          <w:szCs w:val="18"/>
        </w:rPr>
      </w:pPr>
      <w:r w:rsidRPr="00225DA2">
        <w:rPr>
          <w:rFonts w:ascii="Courier New" w:hAnsi="Courier New" w:cs="Courier New"/>
          <w:sz w:val="18"/>
          <w:szCs w:val="18"/>
        </w:rPr>
        <w:t>{"params": {"</w:t>
      </w:r>
      <w:proofErr w:type="spellStart"/>
      <w:r w:rsidRPr="00225DA2">
        <w:rPr>
          <w:rFonts w:ascii="Courier New" w:hAnsi="Courier New" w:cs="Courier New"/>
          <w:sz w:val="18"/>
          <w:szCs w:val="18"/>
        </w:rPr>
        <w:t>presetName</w:t>
      </w:r>
      <w:proofErr w:type="spellEnd"/>
      <w:r w:rsidRPr="00225DA2">
        <w:rPr>
          <w:rFonts w:ascii="Courier New" w:hAnsi="Courier New" w:cs="Courier New"/>
          <w:sz w:val="18"/>
          <w:szCs w:val="18"/>
        </w:rPr>
        <w:t>": "Preset 5.00"}, "metho</w:t>
      </w:r>
      <w:r w:rsidR="00225DA2" w:rsidRPr="00225DA2">
        <w:rPr>
          <w:rFonts w:ascii="Courier New" w:hAnsi="Courier New" w:cs="Courier New"/>
          <w:sz w:val="18"/>
          <w:szCs w:val="18"/>
        </w:rPr>
        <w:t>d":"</w:t>
      </w:r>
      <w:proofErr w:type="spellStart"/>
      <w:r w:rsidR="00225DA2" w:rsidRPr="00225DA2">
        <w:rPr>
          <w:rFonts w:ascii="Courier New" w:hAnsi="Courier New" w:cs="Courier New"/>
          <w:sz w:val="18"/>
          <w:szCs w:val="18"/>
        </w:rPr>
        <w:t>deletePreset</w:t>
      </w:r>
      <w:proofErr w:type="spellEnd"/>
      <w:r w:rsidR="00225DA2" w:rsidRPr="00225DA2">
        <w:rPr>
          <w:rFonts w:ascii="Courier New" w:hAnsi="Courier New" w:cs="Courier New"/>
          <w:sz w:val="18"/>
          <w:szCs w:val="18"/>
        </w:rPr>
        <w:t xml:space="preserve">", "id":"1234", </w:t>
      </w:r>
      <w:r w:rsidRPr="00225DA2">
        <w:rPr>
          <w:rFonts w:ascii="Courier New" w:hAnsi="Courier New" w:cs="Courier New"/>
          <w:sz w:val="18"/>
          <w:szCs w:val="18"/>
        </w:rPr>
        <w:t>"jsonrpc":"2.0"}</w:t>
      </w:r>
    </w:p>
    <w:p w14:paraId="3F4BA605" w14:textId="3C2D426E" w:rsidR="00B2135E" w:rsidRPr="00B2135E" w:rsidRDefault="00B2135E" w:rsidP="00225DA2">
      <w:pPr>
        <w:pStyle w:val="ListBullet2"/>
        <w:rPr>
          <w:rFonts w:ascii="Courier New" w:hAnsi="Courier New" w:cs="Courier New"/>
          <w:sz w:val="18"/>
          <w:szCs w:val="18"/>
        </w:rPr>
      </w:pPr>
      <w:r w:rsidRPr="00B2135E">
        <w:rPr>
          <w:rFonts w:ascii="Courier New" w:hAnsi="Courier New" w:cs="Courier New"/>
          <w:sz w:val="18"/>
          <w:szCs w:val="18"/>
        </w:rPr>
        <w:t>For super operator</w:t>
      </w:r>
      <w:r w:rsidRPr="00B2135E">
        <w:rPr>
          <w:rFonts w:ascii="Courier New" w:hAnsi="Courier New" w:cs="Courier New"/>
          <w:sz w:val="18"/>
          <w:szCs w:val="18"/>
        </w:rPr>
        <w:br/>
        <w:t>{"params": {"id": 6, "password": "123"}, "method":"</w:t>
      </w:r>
      <w:proofErr w:type="spellStart"/>
      <w:r w:rsidRPr="00B2135E">
        <w:rPr>
          <w:rFonts w:ascii="Courier New" w:hAnsi="Courier New" w:cs="Courier New"/>
          <w:sz w:val="18"/>
          <w:szCs w:val="18"/>
        </w:rPr>
        <w:t>deletePreset</w:t>
      </w:r>
      <w:proofErr w:type="spellEnd"/>
      <w:r w:rsidRPr="00B2135E">
        <w:rPr>
          <w:rFonts w:ascii="Courier New" w:hAnsi="Courier New" w:cs="Courier New"/>
          <w:sz w:val="18"/>
          <w:szCs w:val="18"/>
        </w:rPr>
        <w:t>", "id":"1234", "jsonrpc":"2.0"}</w:t>
      </w:r>
    </w:p>
    <w:p w14:paraId="2F5A3BB8" w14:textId="4F0DF45D" w:rsidR="00B2135E" w:rsidRPr="00225DA2" w:rsidRDefault="00B2135E" w:rsidP="00225DA2">
      <w:pPr>
        <w:pStyle w:val="ListBullet2"/>
        <w:rPr>
          <w:rFonts w:ascii="Courier New" w:hAnsi="Courier New" w:cs="Courier New"/>
          <w:sz w:val="18"/>
          <w:szCs w:val="18"/>
        </w:rPr>
      </w:pPr>
      <w:r w:rsidRPr="00B2135E">
        <w:rPr>
          <w:rFonts w:ascii="Courier New" w:hAnsi="Courier New" w:cs="Courier New"/>
          <w:sz w:val="18"/>
          <w:szCs w:val="18"/>
        </w:rPr>
        <w:t>F</w:t>
      </w:r>
      <w:r w:rsidRPr="00B2135E">
        <w:rPr>
          <w:rFonts w:ascii="Courier New" w:hAnsi="Courier New" w:cs="Courier New"/>
          <w:sz w:val="18"/>
          <w:szCs w:val="18"/>
        </w:rPr>
        <w:t>or normal operator</w:t>
      </w:r>
      <w:r w:rsidRPr="00B2135E">
        <w:rPr>
          <w:rFonts w:ascii="Courier New" w:hAnsi="Courier New" w:cs="Courier New"/>
          <w:sz w:val="18"/>
          <w:szCs w:val="18"/>
        </w:rPr>
        <w:br/>
        <w:t>{"params": {"id": 5, "</w:t>
      </w:r>
      <w:proofErr w:type="spellStart"/>
      <w:r w:rsidRPr="00B2135E">
        <w:rPr>
          <w:rFonts w:ascii="Courier New" w:hAnsi="Courier New" w:cs="Courier New"/>
          <w:sz w:val="18"/>
          <w:szCs w:val="18"/>
        </w:rPr>
        <w:t>operatorId</w:t>
      </w:r>
      <w:proofErr w:type="spellEnd"/>
      <w:r w:rsidRPr="00B2135E">
        <w:rPr>
          <w:rFonts w:ascii="Courier New" w:hAnsi="Courier New" w:cs="Courier New"/>
          <w:sz w:val="18"/>
          <w:szCs w:val="18"/>
        </w:rPr>
        <w:t>": 2}, "method":"</w:t>
      </w:r>
      <w:proofErr w:type="spellStart"/>
      <w:r w:rsidRPr="00B2135E">
        <w:rPr>
          <w:rFonts w:ascii="Courier New" w:hAnsi="Courier New" w:cs="Courier New"/>
          <w:sz w:val="18"/>
          <w:szCs w:val="18"/>
        </w:rPr>
        <w:t>deletePreset</w:t>
      </w:r>
      <w:proofErr w:type="spellEnd"/>
      <w:r w:rsidRPr="00B2135E">
        <w:rPr>
          <w:rFonts w:ascii="Courier New" w:hAnsi="Courier New" w:cs="Courier New"/>
          <w:sz w:val="18"/>
          <w:szCs w:val="18"/>
        </w:rPr>
        <w:t>", "id":"1234", "jsonrpc":"2.0"}</w:t>
      </w:r>
    </w:p>
    <w:p w14:paraId="08CB9CAE" w14:textId="77777777" w:rsidR="00FA78AE" w:rsidRDefault="00FA78AE" w:rsidP="00FA78AE">
      <w:pPr>
        <w:pStyle w:val="BodyText"/>
      </w:pPr>
    </w:p>
    <w:p w14:paraId="064669D9" w14:textId="77777777" w:rsidR="00FA78AE" w:rsidRPr="00FA78AE" w:rsidRDefault="00FA78AE" w:rsidP="00FA78AE">
      <w:pPr>
        <w:pStyle w:val="BodyText"/>
        <w:rPr>
          <w:b/>
        </w:rPr>
      </w:pPr>
      <w:proofErr w:type="spellStart"/>
      <w:r w:rsidRPr="00FA78AE">
        <w:rPr>
          <w:b/>
        </w:rPr>
        <w:t>listDestinations</w:t>
      </w:r>
      <w:proofErr w:type="spellEnd"/>
    </w:p>
    <w:p w14:paraId="56576ADE" w14:textId="77777777" w:rsidR="00FA78AE" w:rsidRDefault="00FA78AE" w:rsidP="00FA78AE">
      <w:pPr>
        <w:pStyle w:val="ListBullet"/>
      </w:pPr>
      <w:r>
        <w:t>Definition:</w:t>
      </w:r>
    </w:p>
    <w:p w14:paraId="72ABB9F6" w14:textId="77777777" w:rsidR="00FA78AE" w:rsidRDefault="00FA78AE" w:rsidP="00FA78AE">
      <w:pPr>
        <w:pStyle w:val="ListBullet2"/>
      </w:pPr>
      <w:r>
        <w:t>This API lists all the destinations with properties such as layers, outputs, id, size, and name.</w:t>
      </w:r>
    </w:p>
    <w:p w14:paraId="410A011D" w14:textId="77777777" w:rsidR="00FA78AE" w:rsidRDefault="00FA78AE" w:rsidP="00FA78AE">
      <w:pPr>
        <w:pStyle w:val="ListBullet"/>
      </w:pPr>
      <w:r>
        <w:t>Request:</w:t>
      </w:r>
    </w:p>
    <w:p w14:paraId="37D97AFF" w14:textId="77777777" w:rsidR="00FA78AE" w:rsidRDefault="00FA78AE" w:rsidP="00FA78AE">
      <w:pPr>
        <w:pStyle w:val="ListBullet2"/>
      </w:pPr>
      <w:r>
        <w:t xml:space="preserve">params: </w:t>
      </w:r>
      <w:r w:rsidRPr="00225DA2">
        <w:rPr>
          <w:rFonts w:ascii="Courier New" w:hAnsi="Courier New" w:cs="Courier New"/>
          <w:sz w:val="18"/>
          <w:szCs w:val="18"/>
        </w:rPr>
        <w:t>{"type": x}</w:t>
      </w:r>
    </w:p>
    <w:p w14:paraId="2D504ABA" w14:textId="77777777" w:rsidR="00FA78AE" w:rsidRDefault="00FA78AE" w:rsidP="00FA78AE">
      <w:pPr>
        <w:pStyle w:val="ListBullet3"/>
      </w:pPr>
      <w:r>
        <w:t>0—Show all the destinations.</w:t>
      </w:r>
    </w:p>
    <w:p w14:paraId="7C4F7CFC" w14:textId="77777777" w:rsidR="00FA78AE" w:rsidRDefault="00FA78AE" w:rsidP="00225DA2">
      <w:pPr>
        <w:pStyle w:val="ListContinue3"/>
      </w:pPr>
      <w:r>
        <w:t>0 is the default value for the type parameter.</w:t>
      </w:r>
    </w:p>
    <w:p w14:paraId="107AD153" w14:textId="77777777" w:rsidR="00FA78AE" w:rsidRDefault="00FA78AE" w:rsidP="00FA78AE">
      <w:pPr>
        <w:pStyle w:val="ListBullet3"/>
      </w:pPr>
      <w:r>
        <w:t>1—Only screen destinations.</w:t>
      </w:r>
    </w:p>
    <w:p w14:paraId="52BD27B5" w14:textId="77777777" w:rsidR="00FA78AE" w:rsidRPr="00BE58F1" w:rsidRDefault="00FA78AE" w:rsidP="00FA78AE">
      <w:pPr>
        <w:pStyle w:val="ListBullet3"/>
      </w:pPr>
      <w:r w:rsidRPr="00BE58F1">
        <w:t>2—Only aux destinations.</w:t>
      </w:r>
    </w:p>
    <w:p w14:paraId="3DA91A54" w14:textId="77777777" w:rsidR="00FA78AE" w:rsidRDefault="00FA78AE" w:rsidP="00FA78AE">
      <w:pPr>
        <w:pStyle w:val="ListBullet"/>
      </w:pPr>
      <w:r>
        <w:t>Response:</w:t>
      </w:r>
    </w:p>
    <w:p w14:paraId="1B63DE9C" w14:textId="77777777" w:rsidR="00FA78AE" w:rsidRDefault="00FA78AE" w:rsidP="00225DA2">
      <w:pPr>
        <w:pStyle w:val="ListBullet2"/>
      </w:pPr>
      <w:r>
        <w:t xml:space="preserve">response: Array of : </w:t>
      </w:r>
      <w:r w:rsidRPr="00225DA2">
        <w:rPr>
          <w:rFonts w:ascii="Courier New" w:hAnsi="Courier New" w:cs="Courier New"/>
          <w:sz w:val="18"/>
          <w:szCs w:val="18"/>
        </w:rPr>
        <w:t>{"</w:t>
      </w:r>
      <w:proofErr w:type="spellStart"/>
      <w:r w:rsidRPr="00225DA2">
        <w:rPr>
          <w:rFonts w:ascii="Courier New" w:hAnsi="Courier New" w:cs="Courier New"/>
          <w:sz w:val="18"/>
          <w:szCs w:val="18"/>
        </w:rPr>
        <w:t>ScreenDestination</w:t>
      </w:r>
      <w:proofErr w:type="spellEnd"/>
      <w:r w:rsidRPr="00225DA2">
        <w:rPr>
          <w:rFonts w:ascii="Courier New" w:hAnsi="Courier New" w:cs="Courier New"/>
          <w:sz w:val="18"/>
          <w:szCs w:val="18"/>
        </w:rPr>
        <w:t>":[{"id": 0, "Name": "Dest1", "</w:t>
      </w:r>
      <w:proofErr w:type="spellStart"/>
      <w:r w:rsidRPr="00225DA2">
        <w:rPr>
          <w:rFonts w:ascii="Courier New" w:hAnsi="Courier New" w:cs="Courier New"/>
          <w:sz w:val="18"/>
          <w:szCs w:val="18"/>
        </w:rPr>
        <w:t>HSize</w:t>
      </w:r>
      <w:proofErr w:type="spellEnd"/>
      <w:r w:rsidRPr="00225DA2">
        <w:rPr>
          <w:rFonts w:ascii="Courier New" w:hAnsi="Courier New" w:cs="Courier New"/>
          <w:sz w:val="18"/>
          <w:szCs w:val="18"/>
        </w:rPr>
        <w:t>": 3840,</w:t>
      </w:r>
      <w:r w:rsidR="00225DA2" w:rsidRPr="00225DA2">
        <w:rPr>
          <w:rFonts w:ascii="Courier New" w:hAnsi="Courier New" w:cs="Courier New"/>
          <w:sz w:val="18"/>
          <w:szCs w:val="18"/>
        </w:rPr>
        <w:t xml:space="preserve"> </w:t>
      </w:r>
      <w:r w:rsidRPr="00225DA2">
        <w:rPr>
          <w:rFonts w:ascii="Courier New" w:hAnsi="Courier New" w:cs="Courier New"/>
          <w:sz w:val="18"/>
          <w:szCs w:val="18"/>
        </w:rPr>
        <w:t>"</w:t>
      </w:r>
      <w:proofErr w:type="spellStart"/>
      <w:r w:rsidRPr="00225DA2">
        <w:rPr>
          <w:rFonts w:ascii="Courier New" w:hAnsi="Courier New" w:cs="Courier New"/>
          <w:sz w:val="18"/>
          <w:szCs w:val="18"/>
        </w:rPr>
        <w:t>VSize</w:t>
      </w:r>
      <w:proofErr w:type="spellEnd"/>
      <w:r w:rsidRPr="00225DA2">
        <w:rPr>
          <w:rFonts w:ascii="Courier New" w:hAnsi="Courier New" w:cs="Courier New"/>
          <w:sz w:val="18"/>
          <w:szCs w:val="18"/>
        </w:rPr>
        <w:t>": 1080, "Layers": 1,"DestOutMapColl":[{"id": 0"DestOutMap":[{"id":</w:t>
      </w:r>
      <w:r w:rsidR="00225DA2" w:rsidRPr="00225DA2">
        <w:rPr>
          <w:rFonts w:ascii="Courier New" w:hAnsi="Courier New" w:cs="Courier New"/>
          <w:sz w:val="18"/>
          <w:szCs w:val="18"/>
        </w:rPr>
        <w:t xml:space="preserve"> </w:t>
      </w:r>
      <w:r w:rsidRPr="00225DA2">
        <w:rPr>
          <w:rFonts w:ascii="Courier New" w:hAnsi="Courier New" w:cs="Courier New"/>
          <w:sz w:val="18"/>
          <w:szCs w:val="18"/>
        </w:rPr>
        <w:t>0, "Name": "Out1", "</w:t>
      </w:r>
      <w:proofErr w:type="spellStart"/>
      <w:r w:rsidRPr="00225DA2">
        <w:rPr>
          <w:rFonts w:ascii="Courier New" w:hAnsi="Courier New" w:cs="Courier New"/>
          <w:sz w:val="18"/>
          <w:szCs w:val="18"/>
        </w:rPr>
        <w:t>HPos</w:t>
      </w:r>
      <w:proofErr w:type="spellEnd"/>
      <w:r w:rsidRPr="00225DA2">
        <w:rPr>
          <w:rFonts w:ascii="Courier New" w:hAnsi="Courier New" w:cs="Courier New"/>
          <w:sz w:val="18"/>
          <w:szCs w:val="18"/>
        </w:rPr>
        <w:t>": 0, "</w:t>
      </w:r>
      <w:proofErr w:type="spellStart"/>
      <w:r w:rsidRPr="00225DA2">
        <w:rPr>
          <w:rFonts w:ascii="Courier New" w:hAnsi="Courier New" w:cs="Courier New"/>
          <w:sz w:val="18"/>
          <w:szCs w:val="18"/>
        </w:rPr>
        <w:t>VPos</w:t>
      </w:r>
      <w:proofErr w:type="spellEnd"/>
      <w:r w:rsidRPr="00225DA2">
        <w:rPr>
          <w:rFonts w:ascii="Courier New" w:hAnsi="Courier New" w:cs="Courier New"/>
          <w:sz w:val="18"/>
          <w:szCs w:val="18"/>
        </w:rPr>
        <w:t>": 0, "</w:t>
      </w:r>
      <w:proofErr w:type="spellStart"/>
      <w:r w:rsidRPr="00225DA2">
        <w:rPr>
          <w:rFonts w:ascii="Courier New" w:hAnsi="Courier New" w:cs="Courier New"/>
          <w:sz w:val="18"/>
          <w:szCs w:val="18"/>
        </w:rPr>
        <w:t>HSize</w:t>
      </w:r>
      <w:proofErr w:type="spellEnd"/>
      <w:r w:rsidRPr="00225DA2">
        <w:rPr>
          <w:rFonts w:ascii="Courier New" w:hAnsi="Courier New" w:cs="Courier New"/>
          <w:sz w:val="18"/>
          <w:szCs w:val="18"/>
        </w:rPr>
        <w:t>": 1920, "VSize":1080,</w:t>
      </w:r>
      <w:r w:rsidR="00225DA2" w:rsidRPr="00225DA2">
        <w:rPr>
          <w:rFonts w:ascii="Courier New" w:hAnsi="Courier New" w:cs="Courier New"/>
          <w:sz w:val="18"/>
          <w:szCs w:val="18"/>
        </w:rPr>
        <w:t xml:space="preserve"> </w:t>
      </w:r>
      <w:r w:rsidRPr="00225DA2">
        <w:rPr>
          <w:rFonts w:ascii="Courier New" w:hAnsi="Courier New" w:cs="Courier New"/>
          <w:sz w:val="18"/>
          <w:szCs w:val="18"/>
        </w:rPr>
        <w:t>"Freeze": 0},{"id": 1, "Name": "Out2", "</w:t>
      </w:r>
      <w:proofErr w:type="spellStart"/>
      <w:r w:rsidRPr="00225DA2">
        <w:rPr>
          <w:rFonts w:ascii="Courier New" w:hAnsi="Courier New" w:cs="Courier New"/>
          <w:sz w:val="18"/>
          <w:szCs w:val="18"/>
        </w:rPr>
        <w:t>HPos</w:t>
      </w:r>
      <w:proofErr w:type="spellEnd"/>
      <w:r w:rsidRPr="00225DA2">
        <w:rPr>
          <w:rFonts w:ascii="Courier New" w:hAnsi="Courier New" w:cs="Courier New"/>
          <w:sz w:val="18"/>
          <w:szCs w:val="18"/>
        </w:rPr>
        <w:t>": 1920, "</w:t>
      </w:r>
      <w:proofErr w:type="spellStart"/>
      <w:r w:rsidRPr="00225DA2">
        <w:rPr>
          <w:rFonts w:ascii="Courier New" w:hAnsi="Courier New" w:cs="Courier New"/>
          <w:sz w:val="18"/>
          <w:szCs w:val="18"/>
        </w:rPr>
        <w:t>VPos</w:t>
      </w:r>
      <w:proofErr w:type="spellEnd"/>
      <w:r w:rsidRPr="00225DA2">
        <w:rPr>
          <w:rFonts w:ascii="Courier New" w:hAnsi="Courier New" w:cs="Courier New"/>
          <w:sz w:val="18"/>
          <w:szCs w:val="18"/>
        </w:rPr>
        <w:t>": 0,</w:t>
      </w:r>
      <w:r w:rsidR="00225DA2" w:rsidRPr="00225DA2">
        <w:rPr>
          <w:rFonts w:ascii="Courier New" w:hAnsi="Courier New" w:cs="Courier New"/>
          <w:sz w:val="18"/>
          <w:szCs w:val="18"/>
        </w:rPr>
        <w:t xml:space="preserve"> </w:t>
      </w:r>
      <w:r w:rsidRPr="00225DA2">
        <w:rPr>
          <w:rFonts w:ascii="Courier New" w:hAnsi="Courier New" w:cs="Courier New"/>
          <w:sz w:val="18"/>
          <w:szCs w:val="18"/>
        </w:rPr>
        <w:t>"</w:t>
      </w:r>
      <w:proofErr w:type="spellStart"/>
      <w:r w:rsidRPr="00225DA2">
        <w:rPr>
          <w:rFonts w:ascii="Courier New" w:hAnsi="Courier New" w:cs="Courier New"/>
          <w:sz w:val="18"/>
          <w:szCs w:val="18"/>
        </w:rPr>
        <w:t>HSize</w:t>
      </w:r>
      <w:proofErr w:type="spellEnd"/>
      <w:r w:rsidRPr="00225DA2">
        <w:rPr>
          <w:rFonts w:ascii="Courier New" w:hAnsi="Courier New" w:cs="Courier New"/>
          <w:sz w:val="18"/>
          <w:szCs w:val="18"/>
        </w:rPr>
        <w:t>": 1920, "VSize":1080, "Freeze": 1}]}]}],"</w:t>
      </w:r>
      <w:proofErr w:type="spellStart"/>
      <w:r w:rsidR="00225DA2" w:rsidRPr="00225DA2">
        <w:rPr>
          <w:rFonts w:ascii="Courier New" w:hAnsi="Courier New" w:cs="Courier New"/>
          <w:sz w:val="18"/>
          <w:szCs w:val="18"/>
        </w:rPr>
        <w:t>AuxDestination</w:t>
      </w:r>
      <w:proofErr w:type="spellEnd"/>
      <w:r w:rsidR="00225DA2" w:rsidRPr="00225DA2">
        <w:rPr>
          <w:rFonts w:ascii="Courier New" w:hAnsi="Courier New" w:cs="Courier New"/>
          <w:sz w:val="18"/>
          <w:szCs w:val="18"/>
        </w:rPr>
        <w:t>":</w:t>
      </w:r>
      <w:r w:rsidRPr="00225DA2">
        <w:rPr>
          <w:rFonts w:ascii="Courier New" w:hAnsi="Courier New" w:cs="Courier New"/>
          <w:sz w:val="18"/>
          <w:szCs w:val="18"/>
        </w:rPr>
        <w:t>[{"id": 0, "</w:t>
      </w:r>
      <w:proofErr w:type="spellStart"/>
      <w:r w:rsidRPr="00225DA2">
        <w:rPr>
          <w:rFonts w:ascii="Courier New" w:hAnsi="Courier New" w:cs="Courier New"/>
          <w:sz w:val="18"/>
          <w:szCs w:val="18"/>
        </w:rPr>
        <w:t>AuxStreamMode</w:t>
      </w:r>
      <w:proofErr w:type="spellEnd"/>
      <w:r w:rsidRPr="00225DA2">
        <w:rPr>
          <w:rFonts w:ascii="Courier New" w:hAnsi="Courier New" w:cs="Courier New"/>
          <w:sz w:val="18"/>
          <w:szCs w:val="18"/>
        </w:rPr>
        <w:t>": 4}, {"id": 1, "</w:t>
      </w:r>
      <w:proofErr w:type="spellStart"/>
      <w:r w:rsidRPr="00225DA2">
        <w:rPr>
          <w:rFonts w:ascii="Courier New" w:hAnsi="Courier New" w:cs="Courier New"/>
          <w:sz w:val="18"/>
          <w:szCs w:val="18"/>
        </w:rPr>
        <w:t>AuxStreamMode</w:t>
      </w:r>
      <w:proofErr w:type="spellEnd"/>
      <w:r w:rsidRPr="00225DA2">
        <w:rPr>
          <w:rFonts w:ascii="Courier New" w:hAnsi="Courier New" w:cs="Courier New"/>
          <w:sz w:val="18"/>
          <w:szCs w:val="18"/>
        </w:rPr>
        <w:t>": 4}]}”</w:t>
      </w:r>
    </w:p>
    <w:p w14:paraId="615FD532" w14:textId="77777777" w:rsidR="00FA78AE" w:rsidRDefault="00FA78AE" w:rsidP="00FA78AE">
      <w:pPr>
        <w:pStyle w:val="ListBullet2"/>
      </w:pPr>
      <w:r>
        <w:t>success: (0=success, anything else is an error)</w:t>
      </w:r>
    </w:p>
    <w:p w14:paraId="3482C6CA" w14:textId="77777777" w:rsidR="00FA78AE" w:rsidRDefault="00FA78AE" w:rsidP="00FA78AE">
      <w:pPr>
        <w:pStyle w:val="ListBullet"/>
      </w:pPr>
      <w:r>
        <w:t>• Example:</w:t>
      </w:r>
    </w:p>
    <w:p w14:paraId="1811153E" w14:textId="77777777" w:rsidR="00FA78AE" w:rsidRPr="00225DA2" w:rsidRDefault="00FA78AE" w:rsidP="00FA78AE">
      <w:pPr>
        <w:pStyle w:val="ListBullet2"/>
        <w:rPr>
          <w:rFonts w:ascii="Courier New" w:hAnsi="Courier New" w:cs="Courier New"/>
          <w:sz w:val="18"/>
          <w:szCs w:val="18"/>
        </w:rPr>
      </w:pPr>
      <w:r w:rsidRPr="00225DA2">
        <w:rPr>
          <w:rFonts w:ascii="Courier New" w:hAnsi="Courier New" w:cs="Courier New"/>
          <w:sz w:val="18"/>
          <w:szCs w:val="18"/>
        </w:rPr>
        <w:t>{"params": {"type": 0}, "method":"</w:t>
      </w:r>
      <w:proofErr w:type="spellStart"/>
      <w:r w:rsidRPr="00225DA2">
        <w:rPr>
          <w:rFonts w:ascii="Courier New" w:hAnsi="Courier New" w:cs="Courier New"/>
          <w:sz w:val="18"/>
          <w:szCs w:val="18"/>
        </w:rPr>
        <w:t>listDestinations</w:t>
      </w:r>
      <w:proofErr w:type="spellEnd"/>
      <w:r w:rsidRPr="00225DA2">
        <w:rPr>
          <w:rFonts w:ascii="Courier New" w:hAnsi="Courier New" w:cs="Courier New"/>
          <w:sz w:val="18"/>
          <w:szCs w:val="18"/>
        </w:rPr>
        <w:t>", "id":"1234", "jsonrpc":"2.0"}</w:t>
      </w:r>
    </w:p>
    <w:p w14:paraId="6268A78A" w14:textId="77777777" w:rsidR="00FA78AE" w:rsidRDefault="00FA78AE" w:rsidP="00FA78AE">
      <w:pPr>
        <w:pStyle w:val="BodyText"/>
      </w:pPr>
    </w:p>
    <w:p w14:paraId="598F1124" w14:textId="77777777" w:rsidR="00574FA3" w:rsidRDefault="00574FA3" w:rsidP="00FA78AE">
      <w:pPr>
        <w:pStyle w:val="BodyText"/>
        <w:rPr>
          <w:b/>
        </w:rPr>
      </w:pPr>
    </w:p>
    <w:p w14:paraId="1011F076" w14:textId="77777777" w:rsidR="00574FA3" w:rsidRDefault="00574FA3" w:rsidP="00FA78AE">
      <w:pPr>
        <w:pStyle w:val="BodyText"/>
        <w:rPr>
          <w:b/>
        </w:rPr>
      </w:pPr>
    </w:p>
    <w:p w14:paraId="63F045ED" w14:textId="6D87DC0E" w:rsidR="00FA78AE" w:rsidRPr="00FA78AE" w:rsidRDefault="00FA78AE" w:rsidP="00FA78AE">
      <w:pPr>
        <w:pStyle w:val="BodyText"/>
        <w:rPr>
          <w:b/>
        </w:rPr>
      </w:pPr>
      <w:proofErr w:type="spellStart"/>
      <w:r w:rsidRPr="00FA78AE">
        <w:rPr>
          <w:b/>
        </w:rPr>
        <w:t>listSources</w:t>
      </w:r>
      <w:proofErr w:type="spellEnd"/>
    </w:p>
    <w:p w14:paraId="13B78B6A" w14:textId="77777777" w:rsidR="00FA78AE" w:rsidRDefault="00FA78AE" w:rsidP="00FA78AE">
      <w:pPr>
        <w:pStyle w:val="ListBullet"/>
      </w:pPr>
      <w:r>
        <w:t>Definition:</w:t>
      </w:r>
    </w:p>
    <w:p w14:paraId="036C0DB8" w14:textId="77777777" w:rsidR="00FA78AE" w:rsidRDefault="00FA78AE" w:rsidP="00FA78AE">
      <w:pPr>
        <w:pStyle w:val="ListBullet2"/>
      </w:pPr>
      <w:r>
        <w:t>This API lists all the input sources with properties.</w:t>
      </w:r>
    </w:p>
    <w:p w14:paraId="635705C3" w14:textId="77777777" w:rsidR="00FA78AE" w:rsidRDefault="00FA78AE" w:rsidP="00FA78AE">
      <w:pPr>
        <w:pStyle w:val="ListBullet"/>
      </w:pPr>
      <w:r>
        <w:t>Request:</w:t>
      </w:r>
    </w:p>
    <w:p w14:paraId="1C84F357" w14:textId="77777777" w:rsidR="00FA78AE" w:rsidRDefault="00FA78AE" w:rsidP="00FA78AE">
      <w:pPr>
        <w:pStyle w:val="ListBullet2"/>
      </w:pPr>
      <w:r>
        <w:t xml:space="preserve">params: </w:t>
      </w:r>
      <w:r w:rsidRPr="00225DA2">
        <w:rPr>
          <w:rFonts w:ascii="Courier New" w:hAnsi="Courier New" w:cs="Courier New"/>
          <w:sz w:val="18"/>
          <w:szCs w:val="18"/>
        </w:rPr>
        <w:t>{"type": x}</w:t>
      </w:r>
    </w:p>
    <w:p w14:paraId="337820DB" w14:textId="77777777" w:rsidR="00FA78AE" w:rsidRDefault="00FA78AE" w:rsidP="00FA78AE">
      <w:pPr>
        <w:pStyle w:val="ListBullet3"/>
      </w:pPr>
      <w:r>
        <w:t>0—Show all the input sources.</w:t>
      </w:r>
    </w:p>
    <w:p w14:paraId="229139A4" w14:textId="77777777" w:rsidR="00FA78AE" w:rsidRDefault="00FA78AE" w:rsidP="00225DA2">
      <w:pPr>
        <w:pStyle w:val="ListContinue3"/>
      </w:pPr>
      <w:r>
        <w:lastRenderedPageBreak/>
        <w:t>0 is the default value for the type parameter.</w:t>
      </w:r>
    </w:p>
    <w:p w14:paraId="385D1861" w14:textId="77777777" w:rsidR="00FA78AE" w:rsidRDefault="00FA78AE" w:rsidP="00FA78AE">
      <w:pPr>
        <w:pStyle w:val="ListBullet3"/>
      </w:pPr>
      <w:r>
        <w:t>1—Only background sources.</w:t>
      </w:r>
    </w:p>
    <w:p w14:paraId="667D05DF" w14:textId="77777777" w:rsidR="00FA78AE" w:rsidRDefault="00FA78AE" w:rsidP="00FA78AE">
      <w:pPr>
        <w:pStyle w:val="ListBullet"/>
      </w:pPr>
      <w:r>
        <w:t>Response:</w:t>
      </w:r>
    </w:p>
    <w:p w14:paraId="65572489" w14:textId="77777777" w:rsidR="00FA78AE" w:rsidRDefault="00FA78AE" w:rsidP="00225DA2">
      <w:pPr>
        <w:pStyle w:val="ListBullet2"/>
      </w:pPr>
      <w:r>
        <w:t xml:space="preserve">- response: Array of : </w:t>
      </w:r>
      <w:r w:rsidRPr="00225DA2">
        <w:rPr>
          <w:rFonts w:ascii="Courier New" w:hAnsi="Courier New" w:cs="Courier New"/>
          <w:sz w:val="18"/>
          <w:szCs w:val="18"/>
        </w:rPr>
        <w:t>{"id": 0, "Name": "InSource1", "</w:t>
      </w:r>
      <w:proofErr w:type="spellStart"/>
      <w:r w:rsidRPr="00225DA2">
        <w:rPr>
          <w:rFonts w:ascii="Courier New" w:hAnsi="Courier New" w:cs="Courier New"/>
          <w:sz w:val="18"/>
          <w:szCs w:val="18"/>
        </w:rPr>
        <w:t>HSize</w:t>
      </w:r>
      <w:proofErr w:type="spellEnd"/>
      <w:r w:rsidRPr="00225DA2">
        <w:rPr>
          <w:rFonts w:ascii="Courier New" w:hAnsi="Courier New" w:cs="Courier New"/>
          <w:sz w:val="18"/>
          <w:szCs w:val="18"/>
        </w:rPr>
        <w:t>": 3840, "</w:t>
      </w:r>
      <w:proofErr w:type="spellStart"/>
      <w:r w:rsidRPr="00225DA2">
        <w:rPr>
          <w:rFonts w:ascii="Courier New" w:hAnsi="Courier New" w:cs="Courier New"/>
          <w:sz w:val="18"/>
          <w:szCs w:val="18"/>
        </w:rPr>
        <w:t>VSize</w:t>
      </w:r>
      <w:proofErr w:type="spellEnd"/>
      <w:r w:rsidRPr="00225DA2">
        <w:rPr>
          <w:rFonts w:ascii="Courier New" w:hAnsi="Courier New" w:cs="Courier New"/>
          <w:sz w:val="18"/>
          <w:szCs w:val="18"/>
        </w:rPr>
        <w:t>": 1080,</w:t>
      </w:r>
      <w:r w:rsidR="00225DA2" w:rsidRPr="00225DA2">
        <w:rPr>
          <w:rFonts w:ascii="Courier New" w:hAnsi="Courier New" w:cs="Courier New"/>
          <w:sz w:val="18"/>
          <w:szCs w:val="18"/>
        </w:rPr>
        <w:t xml:space="preserve"> </w:t>
      </w:r>
      <w:r w:rsidRPr="00225DA2">
        <w:rPr>
          <w:rFonts w:ascii="Courier New" w:hAnsi="Courier New" w:cs="Courier New"/>
          <w:sz w:val="18"/>
          <w:szCs w:val="18"/>
        </w:rPr>
        <w:t>"</w:t>
      </w:r>
      <w:proofErr w:type="spellStart"/>
      <w:r w:rsidRPr="00225DA2">
        <w:rPr>
          <w:rFonts w:ascii="Courier New" w:hAnsi="Courier New" w:cs="Courier New"/>
          <w:sz w:val="18"/>
          <w:szCs w:val="18"/>
        </w:rPr>
        <w:t>SrcType</w:t>
      </w:r>
      <w:proofErr w:type="spellEnd"/>
      <w:r w:rsidRPr="00225DA2">
        <w:rPr>
          <w:rFonts w:ascii="Courier New" w:hAnsi="Courier New" w:cs="Courier New"/>
          <w:sz w:val="18"/>
          <w:szCs w:val="18"/>
        </w:rPr>
        <w:t>": 0, "</w:t>
      </w:r>
      <w:proofErr w:type="spellStart"/>
      <w:r w:rsidRPr="00225DA2">
        <w:rPr>
          <w:rFonts w:ascii="Courier New" w:hAnsi="Courier New" w:cs="Courier New"/>
          <w:sz w:val="18"/>
          <w:szCs w:val="18"/>
        </w:rPr>
        <w:t>InputCfgIndex</w:t>
      </w:r>
      <w:proofErr w:type="spellEnd"/>
      <w:r w:rsidRPr="00225DA2">
        <w:rPr>
          <w:rFonts w:ascii="Courier New" w:hAnsi="Courier New" w:cs="Courier New"/>
          <w:sz w:val="18"/>
          <w:szCs w:val="18"/>
        </w:rPr>
        <w:t>": -1, "</w:t>
      </w:r>
      <w:proofErr w:type="spellStart"/>
      <w:r w:rsidRPr="00225DA2">
        <w:rPr>
          <w:rFonts w:ascii="Courier New" w:hAnsi="Courier New" w:cs="Courier New"/>
          <w:sz w:val="18"/>
          <w:szCs w:val="18"/>
        </w:rPr>
        <w:t>StillIndex</w:t>
      </w:r>
      <w:proofErr w:type="spellEnd"/>
      <w:r w:rsidRPr="00225DA2">
        <w:rPr>
          <w:rFonts w:ascii="Courier New" w:hAnsi="Courier New" w:cs="Courier New"/>
          <w:sz w:val="18"/>
          <w:szCs w:val="18"/>
        </w:rPr>
        <w:t>": 0, "</w:t>
      </w:r>
      <w:proofErr w:type="spellStart"/>
      <w:r w:rsidRPr="00225DA2">
        <w:rPr>
          <w:rFonts w:ascii="Courier New" w:hAnsi="Courier New" w:cs="Courier New"/>
          <w:sz w:val="18"/>
          <w:szCs w:val="18"/>
        </w:rPr>
        <w:t>DestIndex</w:t>
      </w:r>
      <w:proofErr w:type="spellEnd"/>
      <w:r w:rsidRPr="00225DA2">
        <w:rPr>
          <w:rFonts w:ascii="Courier New" w:hAnsi="Courier New" w:cs="Courier New"/>
          <w:sz w:val="18"/>
          <w:szCs w:val="18"/>
        </w:rPr>
        <w:t>": -1,</w:t>
      </w:r>
      <w:r w:rsidR="00225DA2" w:rsidRPr="00225DA2">
        <w:rPr>
          <w:rFonts w:ascii="Courier New" w:hAnsi="Courier New" w:cs="Courier New"/>
          <w:sz w:val="18"/>
          <w:szCs w:val="18"/>
        </w:rPr>
        <w:t xml:space="preserve"> </w:t>
      </w:r>
      <w:r w:rsidRPr="00225DA2">
        <w:rPr>
          <w:rFonts w:ascii="Courier New" w:hAnsi="Courier New" w:cs="Courier New"/>
          <w:sz w:val="18"/>
          <w:szCs w:val="18"/>
        </w:rPr>
        <w:t>"</w:t>
      </w:r>
      <w:proofErr w:type="spellStart"/>
      <w:r w:rsidRPr="00225DA2">
        <w:rPr>
          <w:rFonts w:ascii="Courier New" w:hAnsi="Courier New" w:cs="Courier New"/>
          <w:sz w:val="18"/>
          <w:szCs w:val="18"/>
        </w:rPr>
        <w:t>UserKeyIndex</w:t>
      </w:r>
      <w:proofErr w:type="spellEnd"/>
      <w:r w:rsidRPr="00225DA2">
        <w:rPr>
          <w:rFonts w:ascii="Courier New" w:hAnsi="Courier New" w:cs="Courier New"/>
          <w:sz w:val="18"/>
          <w:szCs w:val="18"/>
        </w:rPr>
        <w:t>": -1, "Mode3D":</w:t>
      </w:r>
      <w:r w:rsidR="00225DA2" w:rsidRPr="00225DA2">
        <w:rPr>
          <w:rFonts w:ascii="Courier New" w:hAnsi="Courier New" w:cs="Courier New"/>
          <w:sz w:val="18"/>
          <w:szCs w:val="18"/>
        </w:rPr>
        <w:t xml:space="preserve"> 0, "Freeze": 1, "Capacity": 2, </w:t>
      </w:r>
      <w:r w:rsidRPr="00225DA2">
        <w:rPr>
          <w:rFonts w:ascii="Courier New" w:hAnsi="Courier New" w:cs="Courier New"/>
          <w:sz w:val="18"/>
          <w:szCs w:val="18"/>
        </w:rPr>
        <w:t>"</w:t>
      </w:r>
      <w:proofErr w:type="spellStart"/>
      <w:r w:rsidRPr="00225DA2">
        <w:rPr>
          <w:rFonts w:ascii="Courier New" w:hAnsi="Courier New" w:cs="Courier New"/>
          <w:sz w:val="18"/>
          <w:szCs w:val="18"/>
        </w:rPr>
        <w:t>InputCfgVideoStatus</w:t>
      </w:r>
      <w:proofErr w:type="spellEnd"/>
      <w:r w:rsidRPr="00225DA2">
        <w:rPr>
          <w:rFonts w:ascii="Courier New" w:hAnsi="Courier New" w:cs="Courier New"/>
          <w:sz w:val="18"/>
          <w:szCs w:val="18"/>
        </w:rPr>
        <w:t>": 4}</w:t>
      </w:r>
    </w:p>
    <w:p w14:paraId="42569ADA" w14:textId="43E1048E" w:rsidR="00220922" w:rsidRDefault="00FA78AE" w:rsidP="00FD4B68">
      <w:pPr>
        <w:pStyle w:val="ListBullet2"/>
        <w:numPr>
          <w:ilvl w:val="0"/>
          <w:numId w:val="0"/>
        </w:numPr>
        <w:ind w:left="720"/>
      </w:pPr>
      <w:r>
        <w:t>success: (0=success, anything else is an error)</w:t>
      </w:r>
    </w:p>
    <w:p w14:paraId="2A78950D" w14:textId="77777777" w:rsidR="0040232C" w:rsidRDefault="0040232C" w:rsidP="00FD4B68">
      <w:pPr>
        <w:pStyle w:val="ListBullet2"/>
        <w:numPr>
          <w:ilvl w:val="0"/>
          <w:numId w:val="0"/>
        </w:numPr>
        <w:ind w:left="720"/>
      </w:pPr>
    </w:p>
    <w:p w14:paraId="37864A1E" w14:textId="77777777" w:rsidR="00330E79" w:rsidRPr="00330E79" w:rsidRDefault="00330E79" w:rsidP="00330E79">
      <w:pPr>
        <w:pStyle w:val="ListBullet2"/>
      </w:pPr>
      <w:r w:rsidRPr="00330E79">
        <w:t>Parameter to look for is “</w:t>
      </w:r>
      <w:proofErr w:type="spellStart"/>
      <w:r w:rsidRPr="00330E79">
        <w:t>InputCfgVideoStatus</w:t>
      </w:r>
      <w:proofErr w:type="spellEnd"/>
      <w:r w:rsidRPr="00330E79">
        <w:t>”. Possible values:</w:t>
      </w:r>
      <w:r>
        <w:br/>
      </w:r>
      <w:r w:rsidRPr="00330E79">
        <w:t>0 = Invalid; there is sync, but cannot acquire / lock mismatch</w:t>
      </w:r>
      <w:r>
        <w:br/>
      </w:r>
      <w:r w:rsidRPr="00330E79">
        <w:t>1 = Valid; Video is OK</w:t>
      </w:r>
      <w:r>
        <w:br/>
      </w:r>
      <w:r w:rsidRPr="00330E79">
        <w:t xml:space="preserve">2 = </w:t>
      </w:r>
      <w:proofErr w:type="spellStart"/>
      <w:r w:rsidRPr="00330E79">
        <w:t>MismatchFormat</w:t>
      </w:r>
      <w:proofErr w:type="spellEnd"/>
      <w:r w:rsidRPr="00330E79">
        <w:t xml:space="preserve">; Format mismatch between input </w:t>
      </w:r>
      <w:proofErr w:type="spellStart"/>
      <w:r w:rsidRPr="00330E79">
        <w:t>cfg</w:t>
      </w:r>
      <w:proofErr w:type="spellEnd"/>
      <w:r w:rsidRPr="00330E79">
        <w:t xml:space="preserve"> and connector(s)</w:t>
      </w:r>
      <w:r>
        <w:br/>
      </w:r>
      <w:r w:rsidRPr="00330E79">
        <w:t xml:space="preserve">3 = </w:t>
      </w:r>
      <w:proofErr w:type="spellStart"/>
      <w:r w:rsidRPr="00330E79">
        <w:t>OutOfRange</w:t>
      </w:r>
      <w:proofErr w:type="spellEnd"/>
      <w:r w:rsidRPr="00330E79">
        <w:t>; connector capacity is too low to acquire format</w:t>
      </w:r>
      <w:r>
        <w:br/>
      </w:r>
      <w:r w:rsidRPr="00330E79">
        <w:t xml:space="preserve">4 = </w:t>
      </w:r>
      <w:proofErr w:type="spellStart"/>
      <w:r w:rsidRPr="00330E79">
        <w:t>NoSync</w:t>
      </w:r>
      <w:proofErr w:type="spellEnd"/>
      <w:r w:rsidRPr="00330E79">
        <w:t>; no video</w:t>
      </w:r>
    </w:p>
    <w:p w14:paraId="6C987336" w14:textId="77777777" w:rsidR="00330E79" w:rsidRDefault="00330E79" w:rsidP="00FA78AE">
      <w:pPr>
        <w:pStyle w:val="ListBullet2"/>
      </w:pPr>
    </w:p>
    <w:p w14:paraId="2FE5B99C" w14:textId="77777777" w:rsidR="00FA78AE" w:rsidRDefault="00FA78AE" w:rsidP="00FA78AE">
      <w:pPr>
        <w:pStyle w:val="ListBullet"/>
      </w:pPr>
      <w:r>
        <w:t>Example:</w:t>
      </w:r>
    </w:p>
    <w:p w14:paraId="1B0E609A" w14:textId="613B6F1E" w:rsidR="00C44A92" w:rsidRDefault="00FA78AE" w:rsidP="00FA78AE">
      <w:pPr>
        <w:pStyle w:val="ListBullet2"/>
      </w:pPr>
      <w:r>
        <w:t>{"params": {"type": 0}, "method":"</w:t>
      </w:r>
      <w:proofErr w:type="spellStart"/>
      <w:r>
        <w:t>listSources</w:t>
      </w:r>
      <w:proofErr w:type="spellEnd"/>
      <w:r>
        <w:t>", "id":"1234", "jsonrpc":"2.0"}</w:t>
      </w:r>
    </w:p>
    <w:p w14:paraId="119CC000" w14:textId="1B429D96" w:rsidR="00C44A92" w:rsidRDefault="00C44A92" w:rsidP="00FA78AE">
      <w:pPr>
        <w:pStyle w:val="BodyText"/>
      </w:pPr>
    </w:p>
    <w:p w14:paraId="268A921B" w14:textId="77777777" w:rsidR="00BD0D69" w:rsidRDefault="00BD0D69" w:rsidP="00DD1B47">
      <w:pPr>
        <w:pStyle w:val="BodyText"/>
        <w:rPr>
          <w:del w:id="0" w:author="theirs" w:date="2020-10-14T16:39:00Z"/>
        </w:rPr>
      </w:pPr>
    </w:p>
    <w:p w14:paraId="4D495124" w14:textId="77777777" w:rsidR="00FA1D69" w:rsidRPr="00BD0D69" w:rsidRDefault="00FA1D69" w:rsidP="00FA1D69">
      <w:pPr>
        <w:pStyle w:val="BodyText"/>
        <w:rPr>
          <w:del w:id="1" w:author="theirs" w:date="2020-10-14T16:39:00Z"/>
          <w:b/>
          <w:color w:val="000000" w:themeColor="text1"/>
        </w:rPr>
      </w:pPr>
      <w:del w:id="2" w:author="theirs" w:date="2020-10-14T16:39:00Z">
        <w:r w:rsidRPr="00BD0D69">
          <w:rPr>
            <w:b/>
            <w:color w:val="000000" w:themeColor="text1"/>
          </w:rPr>
          <w:delText>activateCue</w:delText>
        </w:r>
      </w:del>
    </w:p>
    <w:p w14:paraId="10BAB18A" w14:textId="77777777" w:rsidR="00FA1D69" w:rsidRPr="00BD0D69" w:rsidRDefault="00FA1D69" w:rsidP="00FA1D69">
      <w:pPr>
        <w:pStyle w:val="ListBullet"/>
        <w:rPr>
          <w:color w:val="000000" w:themeColor="text1"/>
        </w:rPr>
      </w:pPr>
      <w:r w:rsidRPr="00BD0D69">
        <w:rPr>
          <w:color w:val="000000" w:themeColor="text1"/>
        </w:rPr>
        <w:t>Definition:</w:t>
      </w:r>
    </w:p>
    <w:p w14:paraId="6539BE57" w14:textId="77777777" w:rsidR="00FA1D69" w:rsidRPr="00BD0D69" w:rsidRDefault="00FA1D69">
      <w:pPr>
        <w:pStyle w:val="ListBullet2"/>
        <w:spacing w:after="120"/>
        <w:rPr>
          <w:color w:val="000000" w:themeColor="text1"/>
        </w:rPr>
        <w:pPrChange w:id="3" w:author="theirs" w:date="2020-10-14T16:39:00Z">
          <w:pPr>
            <w:pStyle w:val="ListBullet2"/>
          </w:pPr>
        </w:pPrChange>
      </w:pPr>
      <w:r w:rsidRPr="00BD0D69">
        <w:rPr>
          <w:color w:val="000000" w:themeColor="text1"/>
        </w:rPr>
        <w:t xml:space="preserve">This API </w:t>
      </w:r>
      <w:del w:id="4" w:author="theirs" w:date="2020-10-14T16:39:00Z">
        <w:r w:rsidRPr="00BD0D69">
          <w:rPr>
            <w:color w:val="000000" w:themeColor="text1"/>
          </w:rPr>
          <w:delText>gives option</w:delText>
        </w:r>
      </w:del>
      <w:r w:rsidRPr="00BD0D69">
        <w:rPr>
          <w:color w:val="000000" w:themeColor="text1"/>
        </w:rPr>
        <w:t xml:space="preserve"> to </w:t>
      </w:r>
      <w:del w:id="5" w:author="theirs" w:date="2020-10-14T16:39:00Z">
        <w:r w:rsidRPr="00BD0D69">
          <w:rPr>
            <w:color w:val="000000" w:themeColor="text1"/>
          </w:rPr>
          <w:delText>play/pause/stop cue</w:delText>
        </w:r>
      </w:del>
      <w:r w:rsidRPr="00BD0D69">
        <w:rPr>
          <w:color w:val="000000" w:themeColor="text1"/>
        </w:rPr>
        <w:t>.</w:t>
      </w:r>
    </w:p>
    <w:p w14:paraId="73480D2F" w14:textId="77777777" w:rsidR="00FA1D69" w:rsidRPr="00BD0D69" w:rsidRDefault="00FA1D69" w:rsidP="00FA1D69">
      <w:pPr>
        <w:pStyle w:val="ListBullet"/>
        <w:rPr>
          <w:del w:id="6" w:author="theirs" w:date="2020-10-14T16:39:00Z"/>
          <w:color w:val="000000" w:themeColor="text1"/>
        </w:rPr>
      </w:pPr>
      <w:proofErr w:type="spellStart"/>
      <w:r w:rsidRPr="00BD0D69">
        <w:rPr>
          <w:color w:val="000000" w:themeColor="text1"/>
        </w:rPr>
        <w:t>Request</w:t>
      </w:r>
      <w:del w:id="7" w:author="theirs" w:date="2020-10-14T16:39:00Z">
        <w:r w:rsidRPr="00BD0D69">
          <w:rPr>
            <w:color w:val="000000" w:themeColor="text1"/>
          </w:rPr>
          <w:delText>:</w:delText>
        </w:r>
      </w:del>
    </w:p>
    <w:p w14:paraId="2E2EAE66" w14:textId="77777777" w:rsidR="00FA1D69" w:rsidRPr="00BD0D69" w:rsidRDefault="00FA1D69">
      <w:pPr>
        <w:pStyle w:val="ListBullet"/>
        <w:rPr>
          <w:color w:val="000000" w:themeColor="text1"/>
        </w:rPr>
        <w:pPrChange w:id="8" w:author="theirs" w:date="2020-10-14T16:39:00Z">
          <w:pPr>
            <w:pStyle w:val="ListBullet2"/>
          </w:pPr>
        </w:pPrChange>
      </w:pPr>
      <w:r w:rsidRPr="00BD0D69">
        <w:rPr>
          <w:color w:val="000000" w:themeColor="text1"/>
        </w:rPr>
        <w:t>params</w:t>
      </w:r>
      <w:proofErr w:type="spellEnd"/>
      <w:r w:rsidRPr="00BD0D69">
        <w:rPr>
          <w:color w:val="000000" w:themeColor="text1"/>
        </w:rPr>
        <w:t>:</w:t>
      </w:r>
      <w:del w:id="9" w:author="theirs" w:date="2020-10-14T16:39:00Z">
        <w:r w:rsidRPr="00BD0D69">
          <w:rPr>
            <w:color w:val="000000" w:themeColor="text1"/>
          </w:rPr>
          <w:delText xml:space="preserve"> </w:delText>
        </w:r>
        <w:r w:rsidRPr="00BD0D69">
          <w:rPr>
            <w:rFonts w:ascii="Courier New" w:hAnsi="Courier New" w:cs="Courier New"/>
            <w:color w:val="000000" w:themeColor="text1"/>
            <w:sz w:val="18"/>
            <w:szCs w:val="18"/>
          </w:rPr>
          <w:delText>{"id": 1, "type": x}, "method":"activateCue", "id":"1234", "jsonrpc":"2.0"}</w:delText>
        </w:r>
      </w:del>
    </w:p>
    <w:p w14:paraId="4FE54F4D" w14:textId="77777777" w:rsidR="00FA1D69" w:rsidRPr="00BD0D69" w:rsidRDefault="00FA1D69" w:rsidP="00807F83">
      <w:pPr>
        <w:pStyle w:val="ListBullet3"/>
        <w:rPr>
          <w:del w:id="10" w:author="theirs" w:date="2020-10-14T16:39:00Z"/>
          <w:color w:val="000000" w:themeColor="text1"/>
        </w:rPr>
      </w:pPr>
      <w:del w:id="11" w:author="theirs" w:date="2020-10-14T16:39:00Z">
        <w:r w:rsidRPr="00BD0D69">
          <w:rPr>
            <w:color w:val="000000" w:themeColor="text1"/>
          </w:rPr>
          <w:delText>id—Index of the cue.</w:delText>
        </w:r>
      </w:del>
    </w:p>
    <w:p w14:paraId="2B202B6B" w14:textId="77777777" w:rsidR="00FA1D69" w:rsidRPr="00BD0D69" w:rsidRDefault="00FA1D69" w:rsidP="00807F83">
      <w:pPr>
        <w:pStyle w:val="ListBullet3"/>
        <w:rPr>
          <w:del w:id="12" w:author="theirs" w:date="2020-10-14T16:39:00Z"/>
          <w:color w:val="000000" w:themeColor="text1"/>
        </w:rPr>
      </w:pPr>
      <w:del w:id="13" w:author="theirs" w:date="2020-10-14T16:39:00Z">
        <w:r w:rsidRPr="00BD0D69">
          <w:rPr>
            <w:color w:val="000000" w:themeColor="text1"/>
          </w:rPr>
          <w:delText>type—(Default is play). x" can be : 0 — Play. 0 is the default value for the type parameter. 1 — Pause, 2 - Stop</w:delText>
        </w:r>
      </w:del>
    </w:p>
    <w:p w14:paraId="0C2E77AC" w14:textId="77777777" w:rsidR="00FA1D69" w:rsidRPr="00BD0D69" w:rsidRDefault="00FA1D69" w:rsidP="00FA1D69">
      <w:pPr>
        <w:pStyle w:val="ListBullet"/>
        <w:rPr>
          <w:color w:val="000000" w:themeColor="text1"/>
        </w:rPr>
      </w:pPr>
      <w:r w:rsidRPr="00BD0D69">
        <w:rPr>
          <w:color w:val="000000" w:themeColor="text1"/>
        </w:rPr>
        <w:t>Response:</w:t>
      </w:r>
    </w:p>
    <w:p w14:paraId="6DB1C61E" w14:textId="77777777" w:rsidR="00FA1D69" w:rsidRPr="00BD0D69" w:rsidRDefault="00FA1D69">
      <w:pPr>
        <w:pStyle w:val="ListBullet2"/>
        <w:spacing w:after="120"/>
        <w:rPr>
          <w:color w:val="000000" w:themeColor="text1"/>
        </w:rPr>
        <w:pPrChange w:id="14" w:author="theirs" w:date="2020-10-14T16:39:00Z">
          <w:pPr>
            <w:pStyle w:val="ListBullet2"/>
          </w:pPr>
        </w:pPrChange>
      </w:pPr>
      <w:del w:id="15" w:author="theirs" w:date="2020-10-14T16:39:00Z">
        <w:r w:rsidRPr="00BD0D69">
          <w:rPr>
            <w:color w:val="000000" w:themeColor="text1"/>
          </w:rPr>
          <w:delText>Response</w:delText>
        </w:r>
      </w:del>
      <w:r w:rsidRPr="00BD0D69">
        <w:rPr>
          <w:color w:val="000000" w:themeColor="text1"/>
        </w:rPr>
        <w:t>: null</w:t>
      </w:r>
    </w:p>
    <w:p w14:paraId="580A556C" w14:textId="77777777" w:rsidR="00FA1D69" w:rsidRPr="00BD0D69" w:rsidRDefault="00FA1D69">
      <w:pPr>
        <w:pStyle w:val="ListBullet2"/>
        <w:spacing w:after="120"/>
        <w:rPr>
          <w:color w:val="000000" w:themeColor="text1"/>
        </w:rPr>
        <w:pPrChange w:id="16" w:author="theirs" w:date="2020-10-14T16:39:00Z">
          <w:pPr>
            <w:pStyle w:val="ListBullet2"/>
          </w:pPr>
        </w:pPrChange>
      </w:pPr>
      <w:r w:rsidRPr="00BD0D69">
        <w:rPr>
          <w:color w:val="000000" w:themeColor="text1"/>
        </w:rPr>
        <w:t>success: (0=success, anything else is an error)</w:t>
      </w:r>
    </w:p>
    <w:p w14:paraId="1F7BF910" w14:textId="77777777" w:rsidR="00FA1D69" w:rsidRPr="00BD0D69" w:rsidRDefault="00FA1D69" w:rsidP="00FA1D69">
      <w:pPr>
        <w:pStyle w:val="ListBullet"/>
        <w:rPr>
          <w:color w:val="000000" w:themeColor="text1"/>
        </w:rPr>
      </w:pPr>
      <w:r w:rsidRPr="00BD0D69">
        <w:rPr>
          <w:color w:val="000000" w:themeColor="text1"/>
        </w:rPr>
        <w:t>Example:</w:t>
      </w:r>
    </w:p>
    <w:p w14:paraId="720E92B5" w14:textId="77777777" w:rsidR="00FA1D69" w:rsidRPr="00BD0D69" w:rsidRDefault="00FA1D69" w:rsidP="00FA1D69">
      <w:pPr>
        <w:pStyle w:val="ListBullet2"/>
        <w:rPr>
          <w:rFonts w:ascii="Courier New" w:hAnsi="Courier New" w:cs="Courier New"/>
          <w:color w:val="000000" w:themeColor="text1"/>
          <w:sz w:val="18"/>
          <w:szCs w:val="18"/>
        </w:rPr>
      </w:pPr>
      <w:r w:rsidRPr="00BD0D69">
        <w:rPr>
          <w:rFonts w:ascii="Courier New" w:hAnsi="Courier New" w:cs="Courier New"/>
          <w:color w:val="000000" w:themeColor="text1"/>
          <w:sz w:val="18"/>
          <w:szCs w:val="18"/>
        </w:rPr>
        <w:t>{"params": {"id": 1}, "method":"</w:t>
      </w:r>
      <w:proofErr w:type="spellStart"/>
      <w:r w:rsidRPr="00BD0D69">
        <w:rPr>
          <w:rFonts w:ascii="Courier New" w:hAnsi="Courier New" w:cs="Courier New"/>
          <w:color w:val="000000" w:themeColor="text1"/>
          <w:sz w:val="18"/>
          <w:szCs w:val="18"/>
        </w:rPr>
        <w:t>activateCue</w:t>
      </w:r>
      <w:proofErr w:type="spellEnd"/>
      <w:r w:rsidRPr="00BD0D69">
        <w:rPr>
          <w:rFonts w:ascii="Courier New" w:hAnsi="Courier New" w:cs="Courier New"/>
          <w:color w:val="000000" w:themeColor="text1"/>
          <w:sz w:val="18"/>
          <w:szCs w:val="18"/>
        </w:rPr>
        <w:t xml:space="preserve">", "id":"1234", "jsonrpc":"2.0"} //Play – no </w:t>
      </w:r>
      <w:proofErr w:type="spellStart"/>
      <w:r w:rsidRPr="00BD0D69">
        <w:rPr>
          <w:rFonts w:ascii="Courier New" w:hAnsi="Courier New" w:cs="Courier New"/>
          <w:color w:val="000000" w:themeColor="text1"/>
          <w:sz w:val="18"/>
          <w:szCs w:val="18"/>
        </w:rPr>
        <w:t>parame</w:t>
      </w:r>
      <w:proofErr w:type="spellEnd"/>
      <w:r w:rsidRPr="00BD0D69">
        <w:rPr>
          <w:rFonts w:ascii="Courier New" w:hAnsi="Courier New" w:cs="Courier New"/>
          <w:color w:val="000000" w:themeColor="text1"/>
          <w:sz w:val="18"/>
          <w:szCs w:val="18"/>
        </w:rPr>
        <w:t xml:space="preserve"> or type 0</w:t>
      </w:r>
    </w:p>
    <w:p w14:paraId="341F16ED" w14:textId="77777777" w:rsidR="00FA1D69" w:rsidRPr="00BD0D69" w:rsidRDefault="00FA1D69" w:rsidP="00FA1D69">
      <w:pPr>
        <w:pStyle w:val="ListBullet2"/>
        <w:rPr>
          <w:rFonts w:ascii="Courier New" w:hAnsi="Courier New" w:cs="Courier New"/>
          <w:color w:val="000000" w:themeColor="text1"/>
          <w:sz w:val="18"/>
          <w:szCs w:val="18"/>
        </w:rPr>
      </w:pPr>
      <w:r w:rsidRPr="00BD0D69">
        <w:rPr>
          <w:rFonts w:ascii="Courier New" w:hAnsi="Courier New" w:cs="Courier New"/>
          <w:color w:val="000000" w:themeColor="text1"/>
          <w:sz w:val="18"/>
          <w:szCs w:val="18"/>
        </w:rPr>
        <w:t>{"params": {"type": 1}, "method":"</w:t>
      </w:r>
      <w:proofErr w:type="spellStart"/>
      <w:r w:rsidRPr="00BD0D69">
        <w:rPr>
          <w:rFonts w:ascii="Courier New" w:hAnsi="Courier New" w:cs="Courier New"/>
          <w:color w:val="000000" w:themeColor="text1"/>
          <w:sz w:val="18"/>
          <w:szCs w:val="18"/>
        </w:rPr>
        <w:t>activateCue</w:t>
      </w:r>
      <w:proofErr w:type="spellEnd"/>
      <w:r w:rsidRPr="00BD0D69">
        <w:rPr>
          <w:rFonts w:ascii="Courier New" w:hAnsi="Courier New" w:cs="Courier New"/>
          <w:color w:val="000000" w:themeColor="text1"/>
          <w:sz w:val="18"/>
          <w:szCs w:val="18"/>
        </w:rPr>
        <w:t>", "id":"1234", "jsonrpc":"2.0"} //Pause – type 1</w:t>
      </w:r>
    </w:p>
    <w:p w14:paraId="27BF4E9A" w14:textId="77777777" w:rsidR="00FA1D69" w:rsidRPr="00BD0D69" w:rsidRDefault="00FA1D69" w:rsidP="00FA1D69">
      <w:pPr>
        <w:pStyle w:val="ListBullet2"/>
        <w:rPr>
          <w:rFonts w:ascii="Courier New" w:hAnsi="Courier New" w:cs="Courier New"/>
          <w:color w:val="000000" w:themeColor="text1"/>
          <w:sz w:val="18"/>
          <w:szCs w:val="18"/>
        </w:rPr>
      </w:pPr>
      <w:r w:rsidRPr="00BD0D69">
        <w:rPr>
          <w:rFonts w:ascii="Courier New" w:hAnsi="Courier New" w:cs="Courier New"/>
          <w:color w:val="000000" w:themeColor="text1"/>
          <w:sz w:val="18"/>
          <w:szCs w:val="18"/>
        </w:rPr>
        <w:t>{"params": {"type": 2}, "method":"</w:t>
      </w:r>
      <w:proofErr w:type="spellStart"/>
      <w:r w:rsidRPr="00BD0D69">
        <w:rPr>
          <w:rFonts w:ascii="Courier New" w:hAnsi="Courier New" w:cs="Courier New"/>
          <w:color w:val="000000" w:themeColor="text1"/>
          <w:sz w:val="18"/>
          <w:szCs w:val="18"/>
        </w:rPr>
        <w:t>activateCue</w:t>
      </w:r>
      <w:proofErr w:type="spellEnd"/>
      <w:r w:rsidRPr="00BD0D69">
        <w:rPr>
          <w:rFonts w:ascii="Courier New" w:hAnsi="Courier New" w:cs="Courier New"/>
          <w:color w:val="000000" w:themeColor="text1"/>
          <w:sz w:val="18"/>
          <w:szCs w:val="18"/>
        </w:rPr>
        <w:t>", "id":"1234", "jsonrpc":"2.0"} //Stop – type 2</w:t>
      </w:r>
    </w:p>
    <w:p w14:paraId="71372EE0" w14:textId="77777777" w:rsidR="00FA1D69" w:rsidRPr="00BD0D69" w:rsidRDefault="00FA1D69" w:rsidP="00FA1D69">
      <w:pPr>
        <w:pStyle w:val="BodyText"/>
        <w:rPr>
          <w:color w:val="000000" w:themeColor="text1"/>
        </w:rPr>
      </w:pPr>
    </w:p>
    <w:p w14:paraId="6D0E4BC5" w14:textId="77777777" w:rsidR="00FA1D69" w:rsidRPr="00BD0D69" w:rsidRDefault="00FA1D69" w:rsidP="00FA1D69">
      <w:pPr>
        <w:pStyle w:val="BodyText"/>
        <w:rPr>
          <w:b/>
          <w:color w:val="000000" w:themeColor="text1"/>
        </w:rPr>
      </w:pPr>
      <w:proofErr w:type="spellStart"/>
      <w:r w:rsidRPr="00BD0D69">
        <w:rPr>
          <w:b/>
          <w:color w:val="000000" w:themeColor="text1"/>
        </w:rPr>
        <w:t>listCues</w:t>
      </w:r>
      <w:proofErr w:type="spellEnd"/>
    </w:p>
    <w:p w14:paraId="587DC345" w14:textId="77777777" w:rsidR="00FA1D69" w:rsidRPr="00BD0D69" w:rsidRDefault="00FA1D69" w:rsidP="00FA1D69">
      <w:pPr>
        <w:pStyle w:val="ListBullet"/>
        <w:rPr>
          <w:color w:val="000000" w:themeColor="text1"/>
        </w:rPr>
      </w:pPr>
      <w:r w:rsidRPr="00BD0D69">
        <w:rPr>
          <w:color w:val="000000" w:themeColor="text1"/>
        </w:rPr>
        <w:t>Definition:</w:t>
      </w:r>
    </w:p>
    <w:p w14:paraId="6BB90DE6" w14:textId="77777777" w:rsidR="00FA1D69" w:rsidRPr="00BD0D69" w:rsidRDefault="00FA1D69" w:rsidP="00FA1D69">
      <w:pPr>
        <w:pStyle w:val="ListBullet2"/>
        <w:rPr>
          <w:color w:val="000000" w:themeColor="text1"/>
        </w:rPr>
      </w:pPr>
      <w:r w:rsidRPr="00BD0D69">
        <w:rPr>
          <w:color w:val="000000" w:themeColor="text1"/>
        </w:rPr>
        <w:t>List all the cues.</w:t>
      </w:r>
    </w:p>
    <w:p w14:paraId="3557169C" w14:textId="77777777" w:rsidR="00FA1D69" w:rsidRPr="00BD0D69" w:rsidRDefault="00FA1D69" w:rsidP="00FA1D69">
      <w:pPr>
        <w:pStyle w:val="ListBullet"/>
        <w:rPr>
          <w:color w:val="000000" w:themeColor="text1"/>
        </w:rPr>
      </w:pPr>
      <w:r w:rsidRPr="00BD0D69">
        <w:rPr>
          <w:color w:val="000000" w:themeColor="text1"/>
        </w:rPr>
        <w:t>Request:</w:t>
      </w:r>
    </w:p>
    <w:p w14:paraId="690B216E" w14:textId="77777777" w:rsidR="00FA1D69" w:rsidRPr="00BD0D69" w:rsidRDefault="00FA1D69" w:rsidP="00FA1D69">
      <w:pPr>
        <w:pStyle w:val="ListBullet2"/>
        <w:rPr>
          <w:color w:val="000000" w:themeColor="text1"/>
        </w:rPr>
      </w:pPr>
      <w:r w:rsidRPr="00BD0D69">
        <w:rPr>
          <w:color w:val="000000" w:themeColor="text1"/>
        </w:rPr>
        <w:t xml:space="preserve">params: </w:t>
      </w:r>
      <w:r w:rsidRPr="00BD0D69">
        <w:rPr>
          <w:rFonts w:ascii="Courier New" w:hAnsi="Courier New" w:cs="Courier New"/>
          <w:color w:val="000000" w:themeColor="text1"/>
          <w:sz w:val="18"/>
          <w:szCs w:val="18"/>
        </w:rPr>
        <w:t>{"id": 1}, "method":"</w:t>
      </w:r>
      <w:proofErr w:type="spellStart"/>
      <w:r w:rsidRPr="00BD0D69">
        <w:rPr>
          <w:rFonts w:ascii="Courier New" w:hAnsi="Courier New" w:cs="Courier New"/>
          <w:color w:val="000000" w:themeColor="text1"/>
          <w:sz w:val="18"/>
          <w:szCs w:val="18"/>
        </w:rPr>
        <w:t>listCues</w:t>
      </w:r>
      <w:proofErr w:type="spellEnd"/>
      <w:r w:rsidRPr="00BD0D69">
        <w:rPr>
          <w:rFonts w:ascii="Courier New" w:hAnsi="Courier New" w:cs="Courier New"/>
          <w:color w:val="000000" w:themeColor="text1"/>
          <w:sz w:val="18"/>
          <w:szCs w:val="18"/>
        </w:rPr>
        <w:t>", "id":"1234", "jsonrpc":"2.0"}</w:t>
      </w:r>
    </w:p>
    <w:p w14:paraId="6B0E7317" w14:textId="77777777" w:rsidR="00FA1D69" w:rsidRPr="00BD0D69" w:rsidRDefault="00FA1D69" w:rsidP="00807F83">
      <w:pPr>
        <w:pStyle w:val="ListBullet3"/>
        <w:rPr>
          <w:color w:val="000000" w:themeColor="text1"/>
        </w:rPr>
      </w:pPr>
      <w:r w:rsidRPr="00BD0D69">
        <w:rPr>
          <w:color w:val="000000" w:themeColor="text1"/>
        </w:rPr>
        <w:t>id—Index of the input config.</w:t>
      </w:r>
    </w:p>
    <w:p w14:paraId="24623C68" w14:textId="77777777" w:rsidR="00FA1D69" w:rsidRPr="00BD0D69" w:rsidRDefault="00FA1D69" w:rsidP="00FA1D69">
      <w:pPr>
        <w:pStyle w:val="ListBullet"/>
        <w:rPr>
          <w:color w:val="000000" w:themeColor="text1"/>
        </w:rPr>
      </w:pPr>
      <w:r w:rsidRPr="00BD0D69">
        <w:rPr>
          <w:color w:val="000000" w:themeColor="text1"/>
        </w:rPr>
        <w:t>Response:</w:t>
      </w:r>
    </w:p>
    <w:p w14:paraId="67B42FC8" w14:textId="77777777" w:rsidR="00FA1D69" w:rsidRPr="00BD0D69" w:rsidRDefault="00FA1D69" w:rsidP="00FA1D69">
      <w:pPr>
        <w:pStyle w:val="ListBullet2"/>
        <w:rPr>
          <w:color w:val="000000" w:themeColor="text1"/>
        </w:rPr>
      </w:pPr>
      <w:r w:rsidRPr="00BD0D69">
        <w:rPr>
          <w:color w:val="000000" w:themeColor="text1"/>
        </w:rPr>
        <w:t>Response: Array of cue objects.</w:t>
      </w:r>
    </w:p>
    <w:p w14:paraId="0699E8DF" w14:textId="77777777" w:rsidR="00FA1D69" w:rsidRPr="00BD0D69" w:rsidRDefault="00FA1D69" w:rsidP="00FA1D69">
      <w:pPr>
        <w:pStyle w:val="ListBullet2"/>
        <w:rPr>
          <w:color w:val="000000" w:themeColor="text1"/>
        </w:rPr>
      </w:pPr>
      <w:r w:rsidRPr="00BD0D69">
        <w:rPr>
          <w:color w:val="000000" w:themeColor="text1"/>
        </w:rPr>
        <w:t>success: (0=success, anything else is an error)</w:t>
      </w:r>
    </w:p>
    <w:p w14:paraId="598764FD" w14:textId="77777777" w:rsidR="00FA1D69" w:rsidRPr="00BD0D69" w:rsidRDefault="00FA1D69" w:rsidP="00FA1D69">
      <w:pPr>
        <w:pStyle w:val="ListBullet"/>
        <w:rPr>
          <w:color w:val="000000" w:themeColor="text1"/>
        </w:rPr>
      </w:pPr>
      <w:r w:rsidRPr="00BD0D69">
        <w:rPr>
          <w:color w:val="000000" w:themeColor="text1"/>
        </w:rPr>
        <w:t>Example:</w:t>
      </w:r>
    </w:p>
    <w:p w14:paraId="3A3A1DAB" w14:textId="77777777" w:rsidR="00FA1D69" w:rsidRPr="00BD0D69" w:rsidRDefault="00FA1D69" w:rsidP="00FA1D69">
      <w:pPr>
        <w:pStyle w:val="ListBullet2"/>
        <w:rPr>
          <w:rFonts w:ascii="Courier New" w:hAnsi="Courier New" w:cs="Courier New"/>
          <w:color w:val="000000" w:themeColor="text1"/>
          <w:sz w:val="18"/>
          <w:szCs w:val="18"/>
        </w:rPr>
      </w:pPr>
      <w:r w:rsidRPr="00BD0D69">
        <w:rPr>
          <w:rFonts w:ascii="Courier New" w:hAnsi="Courier New" w:cs="Courier New"/>
          <w:color w:val="000000" w:themeColor="text1"/>
          <w:sz w:val="18"/>
          <w:szCs w:val="18"/>
        </w:rPr>
        <w:t>{"params": {}, "method":"</w:t>
      </w:r>
      <w:proofErr w:type="spellStart"/>
      <w:r w:rsidRPr="00BD0D69">
        <w:rPr>
          <w:rFonts w:ascii="Courier New" w:hAnsi="Courier New" w:cs="Courier New"/>
          <w:color w:val="000000" w:themeColor="text1"/>
          <w:sz w:val="18"/>
          <w:szCs w:val="18"/>
        </w:rPr>
        <w:t>listCues</w:t>
      </w:r>
      <w:proofErr w:type="spellEnd"/>
      <w:r w:rsidRPr="00BD0D69">
        <w:rPr>
          <w:rFonts w:ascii="Courier New" w:hAnsi="Courier New" w:cs="Courier New"/>
          <w:color w:val="000000" w:themeColor="text1"/>
          <w:sz w:val="18"/>
          <w:szCs w:val="18"/>
        </w:rPr>
        <w:t>", "id":"1234", "jsonrpc":"2.0"}</w:t>
      </w:r>
    </w:p>
    <w:p w14:paraId="62910834" w14:textId="0F840619" w:rsidR="00FA1D69" w:rsidRDefault="00FA1D69" w:rsidP="00DD1B47">
      <w:pPr>
        <w:pStyle w:val="BodyText"/>
        <w:rPr>
          <w:color w:val="00B050"/>
        </w:rPr>
      </w:pPr>
    </w:p>
    <w:p w14:paraId="5BF6F26C" w14:textId="656CF464" w:rsidR="00BD0D69" w:rsidRDefault="00BD0D69" w:rsidP="00DD1B47">
      <w:pPr>
        <w:pStyle w:val="BodyText"/>
        <w:rPr>
          <w:color w:val="00B050"/>
        </w:rPr>
      </w:pPr>
    </w:p>
    <w:p w14:paraId="1FE897FE" w14:textId="391BA1D2" w:rsidR="00EA55E1" w:rsidRDefault="00EA55E1" w:rsidP="00DD1B47">
      <w:pPr>
        <w:pStyle w:val="BodyText"/>
        <w:rPr>
          <w:color w:val="00B050"/>
        </w:rPr>
      </w:pPr>
    </w:p>
    <w:p w14:paraId="741BD81E" w14:textId="77777777" w:rsidR="00EA55E1" w:rsidRDefault="00EA55E1" w:rsidP="00DD1B47">
      <w:pPr>
        <w:pStyle w:val="BodyText"/>
        <w:rPr>
          <w:color w:val="00B050"/>
        </w:rPr>
      </w:pPr>
    </w:p>
    <w:p w14:paraId="4F36AD96" w14:textId="77777777" w:rsidR="003D27E4" w:rsidRPr="00EA55E1" w:rsidRDefault="00A473F6" w:rsidP="00A473F6">
      <w:pPr>
        <w:pStyle w:val="BodyText"/>
        <w:rPr>
          <w:b/>
          <w:color w:val="000000" w:themeColor="text1"/>
        </w:rPr>
      </w:pPr>
      <w:proofErr w:type="spellStart"/>
      <w:r w:rsidRPr="00EA55E1">
        <w:rPr>
          <w:b/>
          <w:color w:val="000000" w:themeColor="text1"/>
        </w:rPr>
        <w:t>activateDestGroup</w:t>
      </w:r>
      <w:proofErr w:type="spellEnd"/>
    </w:p>
    <w:p w14:paraId="5C72B23B" w14:textId="77777777" w:rsidR="00176768" w:rsidRPr="00EA55E1" w:rsidRDefault="00A473F6" w:rsidP="00A473F6">
      <w:pPr>
        <w:pStyle w:val="BodyText"/>
        <w:rPr>
          <w:color w:val="000000" w:themeColor="text1"/>
        </w:rPr>
      </w:pPr>
      <w:r w:rsidRPr="00EA55E1">
        <w:rPr>
          <w:rFonts w:eastAsia="Times New Roman" w:cs="Times New Roman"/>
          <w:color w:val="000000" w:themeColor="text1"/>
          <w:sz w:val="18"/>
          <w:szCs w:val="18"/>
        </w:rPr>
        <w:br/>
      </w:r>
      <w:r w:rsidRPr="00EA55E1">
        <w:rPr>
          <w:color w:val="000000" w:themeColor="text1"/>
        </w:rPr>
        <w:t>• Definition</w:t>
      </w:r>
    </w:p>
    <w:p w14:paraId="3B03AC3F" w14:textId="77777777" w:rsidR="00176768" w:rsidRPr="00EA55E1" w:rsidRDefault="00176768" w:rsidP="00176768">
      <w:pPr>
        <w:pStyle w:val="ListBullet2"/>
        <w:numPr>
          <w:ilvl w:val="0"/>
          <w:numId w:val="22"/>
        </w:numPr>
        <w:rPr>
          <w:color w:val="000000" w:themeColor="text1"/>
        </w:rPr>
      </w:pPr>
      <w:r w:rsidRPr="00EA55E1">
        <w:rPr>
          <w:color w:val="000000" w:themeColor="text1"/>
        </w:rPr>
        <w:t xml:space="preserve">Recall a </w:t>
      </w:r>
      <w:proofErr w:type="spellStart"/>
      <w:r w:rsidRPr="00EA55E1">
        <w:rPr>
          <w:color w:val="000000" w:themeColor="text1"/>
        </w:rPr>
        <w:t>DestGroup</w:t>
      </w:r>
      <w:proofErr w:type="spellEnd"/>
      <w:r w:rsidRPr="00EA55E1">
        <w:rPr>
          <w:color w:val="000000" w:themeColor="text1"/>
        </w:rPr>
        <w:t xml:space="preserve"> on the Event Master processor. User can recall </w:t>
      </w:r>
      <w:proofErr w:type="spellStart"/>
      <w:r w:rsidRPr="00EA55E1">
        <w:rPr>
          <w:color w:val="000000" w:themeColor="text1"/>
        </w:rPr>
        <w:t>DestGroup</w:t>
      </w:r>
      <w:proofErr w:type="spellEnd"/>
      <w:r w:rsidRPr="00EA55E1">
        <w:rPr>
          <w:color w:val="000000" w:themeColor="text1"/>
        </w:rPr>
        <w:t xml:space="preserve"> with id, </w:t>
      </w:r>
      <w:proofErr w:type="spellStart"/>
      <w:r w:rsidRPr="00EA55E1">
        <w:rPr>
          <w:color w:val="000000" w:themeColor="text1"/>
        </w:rPr>
        <w:t>DestGroup</w:t>
      </w:r>
      <w:proofErr w:type="spellEnd"/>
      <w:r w:rsidRPr="00EA55E1">
        <w:rPr>
          <w:color w:val="000000" w:themeColor="text1"/>
        </w:rPr>
        <w:t xml:space="preserve"> serial number, or </w:t>
      </w:r>
      <w:proofErr w:type="spellStart"/>
      <w:r w:rsidRPr="00EA55E1">
        <w:rPr>
          <w:color w:val="000000" w:themeColor="text1"/>
        </w:rPr>
        <w:t>DestGroup</w:t>
      </w:r>
      <w:proofErr w:type="spellEnd"/>
      <w:r w:rsidRPr="00EA55E1">
        <w:rPr>
          <w:color w:val="000000" w:themeColor="text1"/>
        </w:rPr>
        <w:t xml:space="preserve"> name.</w:t>
      </w:r>
    </w:p>
    <w:p w14:paraId="1F1A5390" w14:textId="274FC9F6" w:rsidR="00A473F6" w:rsidRPr="00EA55E1" w:rsidRDefault="00A473F6" w:rsidP="00176768">
      <w:pPr>
        <w:pStyle w:val="ListBullet2"/>
        <w:numPr>
          <w:ilvl w:val="0"/>
          <w:numId w:val="22"/>
        </w:numPr>
        <w:rPr>
          <w:color w:val="000000" w:themeColor="text1"/>
        </w:rPr>
      </w:pPr>
      <w:r w:rsidRPr="00EA55E1">
        <w:rPr>
          <w:color w:val="000000" w:themeColor="text1"/>
        </w:rPr>
        <w:br/>
        <w:t xml:space="preserve">– Send any one of the parameters to recall </w:t>
      </w:r>
      <w:proofErr w:type="spellStart"/>
      <w:r w:rsidRPr="00EA55E1">
        <w:rPr>
          <w:color w:val="000000" w:themeColor="text1"/>
        </w:rPr>
        <w:t>DestGroup</w:t>
      </w:r>
      <w:proofErr w:type="spellEnd"/>
      <w:r w:rsidRPr="00EA55E1">
        <w:rPr>
          <w:color w:val="000000" w:themeColor="text1"/>
        </w:rPr>
        <w:t>.</w:t>
      </w:r>
    </w:p>
    <w:p w14:paraId="2D5A4F96" w14:textId="349E3F4C" w:rsidR="00A473F6" w:rsidRPr="00EA55E1" w:rsidRDefault="00A473F6" w:rsidP="00A473F6">
      <w:pPr>
        <w:pStyle w:val="ListBullet"/>
        <w:numPr>
          <w:ilvl w:val="0"/>
          <w:numId w:val="0"/>
        </w:numPr>
        <w:ind w:left="360" w:hanging="360"/>
        <w:rPr>
          <w:color w:val="000000" w:themeColor="text1"/>
        </w:rPr>
      </w:pPr>
      <w:r w:rsidRPr="00EA55E1">
        <w:rPr>
          <w:color w:val="000000" w:themeColor="text1"/>
        </w:rPr>
        <w:lastRenderedPageBreak/>
        <w:t>• Request params:</w:t>
      </w:r>
      <w:r w:rsidRPr="00EA55E1">
        <w:rPr>
          <w:color w:val="000000" w:themeColor="text1"/>
        </w:rPr>
        <w:br/>
        <w:t>– params: {"id": x}</w:t>
      </w:r>
      <w:r w:rsidRPr="00EA55E1">
        <w:rPr>
          <w:color w:val="000000" w:themeColor="text1"/>
        </w:rPr>
        <w:br/>
        <w:t>– params: {"</w:t>
      </w:r>
      <w:proofErr w:type="spellStart"/>
      <w:r w:rsidRPr="00EA55E1">
        <w:rPr>
          <w:color w:val="000000" w:themeColor="text1"/>
        </w:rPr>
        <w:t>destGrpSno</w:t>
      </w:r>
      <w:proofErr w:type="spellEnd"/>
      <w:r w:rsidRPr="00EA55E1">
        <w:rPr>
          <w:color w:val="000000" w:themeColor="text1"/>
        </w:rPr>
        <w:t xml:space="preserve">": </w:t>
      </w:r>
      <w:proofErr w:type="spellStart"/>
      <w:r w:rsidRPr="00EA55E1">
        <w:rPr>
          <w:color w:val="000000" w:themeColor="text1"/>
        </w:rPr>
        <w:t>x.y</w:t>
      </w:r>
      <w:proofErr w:type="spellEnd"/>
      <w:r w:rsidRPr="00EA55E1">
        <w:rPr>
          <w:color w:val="000000" w:themeColor="text1"/>
        </w:rPr>
        <w:t>}</w:t>
      </w:r>
      <w:r w:rsidRPr="00EA55E1">
        <w:rPr>
          <w:color w:val="000000" w:themeColor="text1"/>
        </w:rPr>
        <w:br/>
        <w:t>– params: {"</w:t>
      </w:r>
      <w:proofErr w:type="spellStart"/>
      <w:r w:rsidRPr="00EA55E1">
        <w:rPr>
          <w:color w:val="000000" w:themeColor="text1"/>
        </w:rPr>
        <w:t>destGrName</w:t>
      </w:r>
      <w:proofErr w:type="spellEnd"/>
      <w:r w:rsidRPr="00EA55E1">
        <w:rPr>
          <w:color w:val="000000" w:themeColor="text1"/>
        </w:rPr>
        <w:t>": "</w:t>
      </w:r>
      <w:proofErr w:type="spellStart"/>
      <w:r w:rsidRPr="00EA55E1">
        <w:rPr>
          <w:color w:val="000000" w:themeColor="text1"/>
        </w:rPr>
        <w:t>GroupName</w:t>
      </w:r>
      <w:proofErr w:type="spellEnd"/>
      <w:r w:rsidRPr="00EA55E1">
        <w:rPr>
          <w:color w:val="000000" w:themeColor="text1"/>
        </w:rPr>
        <w:t>"}</w:t>
      </w:r>
    </w:p>
    <w:p w14:paraId="2B3AFB7D" w14:textId="3B374EF0" w:rsidR="00A473F6" w:rsidRPr="00EA55E1" w:rsidRDefault="00A473F6" w:rsidP="00A473F6">
      <w:pPr>
        <w:pStyle w:val="ListBullet3"/>
        <w:rPr>
          <w:color w:val="000000" w:themeColor="text1"/>
        </w:rPr>
      </w:pPr>
      <w:r w:rsidRPr="00EA55E1">
        <w:rPr>
          <w:color w:val="000000" w:themeColor="text1"/>
        </w:rPr>
        <w:t>id – Index of the Destination group.</w:t>
      </w:r>
    </w:p>
    <w:p w14:paraId="10CEB39E" w14:textId="6A01D924" w:rsidR="00A473F6" w:rsidRPr="00EA55E1" w:rsidRDefault="00A473F6" w:rsidP="00A473F6">
      <w:pPr>
        <w:pStyle w:val="ListBullet3"/>
        <w:rPr>
          <w:color w:val="000000" w:themeColor="text1"/>
        </w:rPr>
      </w:pPr>
      <w:proofErr w:type="spellStart"/>
      <w:r w:rsidRPr="00EA55E1">
        <w:rPr>
          <w:color w:val="000000" w:themeColor="text1"/>
        </w:rPr>
        <w:t>destGrpSno</w:t>
      </w:r>
      <w:proofErr w:type="spellEnd"/>
      <w:r w:rsidRPr="00EA55E1">
        <w:rPr>
          <w:color w:val="000000" w:themeColor="text1"/>
        </w:rPr>
        <w:t xml:space="preserve"> – Destination group serial number</w:t>
      </w:r>
    </w:p>
    <w:p w14:paraId="35EF16B5" w14:textId="47ACB04A" w:rsidR="00A473F6" w:rsidRPr="00EA55E1" w:rsidRDefault="00A473F6" w:rsidP="00A473F6">
      <w:pPr>
        <w:pStyle w:val="ListBullet3"/>
        <w:rPr>
          <w:color w:val="000000" w:themeColor="text1"/>
        </w:rPr>
      </w:pPr>
      <w:proofErr w:type="spellStart"/>
      <w:r w:rsidRPr="00EA55E1">
        <w:rPr>
          <w:color w:val="000000" w:themeColor="text1"/>
        </w:rPr>
        <w:t>destGrName</w:t>
      </w:r>
      <w:proofErr w:type="spellEnd"/>
      <w:r w:rsidRPr="00EA55E1">
        <w:rPr>
          <w:color w:val="000000" w:themeColor="text1"/>
        </w:rPr>
        <w:t xml:space="preserve"> – </w:t>
      </w:r>
      <w:proofErr w:type="spellStart"/>
      <w:r w:rsidRPr="00EA55E1">
        <w:rPr>
          <w:color w:val="000000" w:themeColor="text1"/>
        </w:rPr>
        <w:t>Destnation</w:t>
      </w:r>
      <w:proofErr w:type="spellEnd"/>
      <w:r w:rsidRPr="00EA55E1">
        <w:rPr>
          <w:color w:val="000000" w:themeColor="text1"/>
        </w:rPr>
        <w:t xml:space="preserve"> group name. </w:t>
      </w:r>
    </w:p>
    <w:p w14:paraId="0BDF33D0" w14:textId="77777777" w:rsidR="00A473F6" w:rsidRPr="00EA55E1" w:rsidRDefault="00A473F6" w:rsidP="00A473F6">
      <w:pPr>
        <w:pStyle w:val="ListBullet"/>
        <w:rPr>
          <w:color w:val="000000" w:themeColor="text1"/>
        </w:rPr>
      </w:pPr>
      <w:r w:rsidRPr="00EA55E1">
        <w:rPr>
          <w:color w:val="000000" w:themeColor="text1"/>
        </w:rPr>
        <w:t>Response:</w:t>
      </w:r>
    </w:p>
    <w:p w14:paraId="0CD35E67" w14:textId="5A0B1687" w:rsidR="00A473F6" w:rsidRPr="00EA55E1" w:rsidRDefault="003D27E4" w:rsidP="00A473F6">
      <w:pPr>
        <w:pStyle w:val="ListBullet2"/>
        <w:rPr>
          <w:color w:val="000000" w:themeColor="text1"/>
        </w:rPr>
      </w:pPr>
      <w:r w:rsidRPr="00EA55E1">
        <w:rPr>
          <w:color w:val="000000" w:themeColor="text1"/>
        </w:rPr>
        <w:t>R</w:t>
      </w:r>
      <w:r w:rsidR="00A473F6" w:rsidRPr="00EA55E1">
        <w:rPr>
          <w:color w:val="000000" w:themeColor="text1"/>
        </w:rPr>
        <w:t>esponse</w:t>
      </w:r>
      <w:r w:rsidRPr="00EA55E1">
        <w:rPr>
          <w:color w:val="000000" w:themeColor="text1"/>
        </w:rPr>
        <w:t>: null</w:t>
      </w:r>
    </w:p>
    <w:p w14:paraId="23D9437E" w14:textId="6F6914F6" w:rsidR="00A473F6" w:rsidRPr="00EA55E1" w:rsidRDefault="00A473F6" w:rsidP="00A473F6">
      <w:pPr>
        <w:pStyle w:val="ListBullet2"/>
        <w:rPr>
          <w:color w:val="000000" w:themeColor="text1"/>
        </w:rPr>
      </w:pPr>
      <w:r w:rsidRPr="00EA55E1">
        <w:rPr>
          <w:color w:val="000000" w:themeColor="text1"/>
        </w:rPr>
        <w:t>success: (0=success, anything else is an error)</w:t>
      </w:r>
    </w:p>
    <w:p w14:paraId="6F4F388B" w14:textId="77777777" w:rsidR="003D27E4" w:rsidRPr="00EA55E1" w:rsidRDefault="003D27E4" w:rsidP="003D27E4">
      <w:pPr>
        <w:pStyle w:val="ListBullet2"/>
        <w:numPr>
          <w:ilvl w:val="0"/>
          <w:numId w:val="0"/>
        </w:numPr>
        <w:ind w:left="720" w:hanging="360"/>
        <w:rPr>
          <w:color w:val="000000" w:themeColor="text1"/>
        </w:rPr>
      </w:pPr>
    </w:p>
    <w:p w14:paraId="2350FCF8" w14:textId="39D3040D" w:rsidR="003D27E4" w:rsidRPr="00EA55E1" w:rsidRDefault="003D27E4" w:rsidP="003D27E4">
      <w:pPr>
        <w:pStyle w:val="ListBullet"/>
        <w:rPr>
          <w:color w:val="000000" w:themeColor="text1"/>
        </w:rPr>
      </w:pPr>
      <w:r w:rsidRPr="00EA55E1">
        <w:rPr>
          <w:color w:val="000000" w:themeColor="text1"/>
        </w:rPr>
        <w:t>Example:</w:t>
      </w:r>
    </w:p>
    <w:p w14:paraId="0C77B551" w14:textId="77777777" w:rsidR="003D27E4" w:rsidRPr="00EA55E1" w:rsidRDefault="003D27E4" w:rsidP="003D27E4">
      <w:pPr>
        <w:pStyle w:val="ListBullet2"/>
        <w:rPr>
          <w:color w:val="000000" w:themeColor="text1"/>
        </w:rPr>
      </w:pPr>
      <w:r w:rsidRPr="00EA55E1">
        <w:rPr>
          <w:color w:val="000000" w:themeColor="text1"/>
        </w:rPr>
        <w:t>{"params": {"id": 0}, "method":"</w:t>
      </w:r>
      <w:proofErr w:type="spellStart"/>
      <w:r w:rsidRPr="00EA55E1">
        <w:rPr>
          <w:color w:val="000000" w:themeColor="text1"/>
        </w:rPr>
        <w:t>activateDestGroup</w:t>
      </w:r>
      <w:proofErr w:type="spellEnd"/>
      <w:r w:rsidRPr="00EA55E1">
        <w:rPr>
          <w:color w:val="000000" w:themeColor="text1"/>
        </w:rPr>
        <w:t>", "id":"1234", "jsonrpc":"2.0"}</w:t>
      </w:r>
    </w:p>
    <w:p w14:paraId="5CF7EE48" w14:textId="77777777" w:rsidR="003D27E4" w:rsidRPr="00EA55E1" w:rsidRDefault="003D27E4" w:rsidP="003D27E4">
      <w:pPr>
        <w:pStyle w:val="ListBullet2"/>
        <w:rPr>
          <w:color w:val="000000" w:themeColor="text1"/>
        </w:rPr>
      </w:pPr>
      <w:r w:rsidRPr="00EA55E1">
        <w:rPr>
          <w:color w:val="000000" w:themeColor="text1"/>
        </w:rPr>
        <w:t>{"params": {"</w:t>
      </w:r>
      <w:proofErr w:type="spellStart"/>
      <w:r w:rsidRPr="00EA55E1">
        <w:rPr>
          <w:color w:val="000000" w:themeColor="text1"/>
        </w:rPr>
        <w:t>destGrpName</w:t>
      </w:r>
      <w:proofErr w:type="spellEnd"/>
      <w:r w:rsidRPr="00EA55E1">
        <w:rPr>
          <w:color w:val="000000" w:themeColor="text1"/>
        </w:rPr>
        <w:t>": "</w:t>
      </w:r>
      <w:proofErr w:type="spellStart"/>
      <w:r w:rsidRPr="00EA55E1">
        <w:rPr>
          <w:color w:val="000000" w:themeColor="text1"/>
        </w:rPr>
        <w:t>abc</w:t>
      </w:r>
      <w:proofErr w:type="spellEnd"/>
      <w:r w:rsidRPr="00EA55E1">
        <w:rPr>
          <w:color w:val="000000" w:themeColor="text1"/>
        </w:rPr>
        <w:t>" }, "method":"</w:t>
      </w:r>
      <w:proofErr w:type="spellStart"/>
      <w:r w:rsidRPr="00EA55E1">
        <w:rPr>
          <w:color w:val="000000" w:themeColor="text1"/>
        </w:rPr>
        <w:t>activateDestGroup</w:t>
      </w:r>
      <w:proofErr w:type="spellEnd"/>
      <w:r w:rsidRPr="00EA55E1">
        <w:rPr>
          <w:color w:val="000000" w:themeColor="text1"/>
        </w:rPr>
        <w:t>", "id":"1234", "jsonrpc":"2.0"}</w:t>
      </w:r>
    </w:p>
    <w:p w14:paraId="6EE6D0FD" w14:textId="65153AA9" w:rsidR="00A473F6" w:rsidRDefault="003D27E4" w:rsidP="00DD1B47">
      <w:pPr>
        <w:pStyle w:val="ListBullet2"/>
      </w:pPr>
      <w:r w:rsidRPr="00EA55E1">
        <w:rPr>
          <w:color w:val="000000" w:themeColor="text1"/>
        </w:rPr>
        <w:t>{"params": {"</w:t>
      </w:r>
      <w:proofErr w:type="spellStart"/>
      <w:r w:rsidRPr="00EA55E1">
        <w:rPr>
          <w:color w:val="000000" w:themeColor="text1"/>
        </w:rPr>
        <w:t>destGrpSno</w:t>
      </w:r>
      <w:proofErr w:type="spellEnd"/>
      <w:r w:rsidRPr="00EA55E1">
        <w:rPr>
          <w:color w:val="000000" w:themeColor="text1"/>
        </w:rPr>
        <w:t>": 1.00}, "method":"</w:t>
      </w:r>
      <w:proofErr w:type="spellStart"/>
      <w:r w:rsidRPr="00EA55E1">
        <w:rPr>
          <w:color w:val="000000" w:themeColor="text1"/>
        </w:rPr>
        <w:t>activateDestGroup</w:t>
      </w:r>
      <w:proofErr w:type="spellEnd"/>
      <w:r w:rsidRPr="00EA55E1">
        <w:rPr>
          <w:color w:val="000000" w:themeColor="text1"/>
        </w:rPr>
        <w:t>", "id":"1234", "jsonrpc":"2.0"}</w:t>
      </w:r>
      <w:r w:rsidRPr="00A473F6">
        <w:br/>
      </w:r>
    </w:p>
    <w:p w14:paraId="7A785BB4" w14:textId="77777777" w:rsidR="003D27E4" w:rsidRPr="003D27E4" w:rsidRDefault="003D27E4" w:rsidP="003D27E4">
      <w:pPr>
        <w:pStyle w:val="ListBullet2"/>
        <w:numPr>
          <w:ilvl w:val="0"/>
          <w:numId w:val="0"/>
        </w:numPr>
        <w:ind w:left="720"/>
      </w:pPr>
    </w:p>
    <w:p w14:paraId="70F49FFC" w14:textId="77777777" w:rsidR="00DD1B47" w:rsidRPr="00BE58F1" w:rsidRDefault="00DD1B47" w:rsidP="00DD1B47">
      <w:pPr>
        <w:pStyle w:val="BodyText"/>
        <w:rPr>
          <w:b/>
          <w:color w:val="000000" w:themeColor="text1"/>
        </w:rPr>
      </w:pPr>
      <w:r w:rsidRPr="00BE58F1">
        <w:rPr>
          <w:b/>
          <w:color w:val="000000" w:themeColor="text1"/>
        </w:rPr>
        <w:t>3dControl</w:t>
      </w:r>
    </w:p>
    <w:p w14:paraId="73AA725E" w14:textId="77777777" w:rsidR="00DD1B47" w:rsidRDefault="00DD1B47" w:rsidP="00DD1B47">
      <w:pPr>
        <w:pStyle w:val="ListBullet"/>
      </w:pPr>
      <w:r>
        <w:t>Definition:</w:t>
      </w:r>
    </w:p>
    <w:p w14:paraId="6CF268AC" w14:textId="77777777" w:rsidR="00DD1B47" w:rsidRDefault="00DD1B47" w:rsidP="00DD1B47">
      <w:pPr>
        <w:pStyle w:val="ListBullet2"/>
      </w:pPr>
      <w:r>
        <w:t>This API provides the option to modify 3d Controls.</w:t>
      </w:r>
    </w:p>
    <w:p w14:paraId="2AA67750" w14:textId="77777777" w:rsidR="00DD1B47" w:rsidRDefault="00DD1B47" w:rsidP="00DD1B47">
      <w:pPr>
        <w:pStyle w:val="ListBullet"/>
      </w:pPr>
      <w:r>
        <w:t>Request:</w:t>
      </w:r>
    </w:p>
    <w:p w14:paraId="4F3BF009" w14:textId="77777777" w:rsidR="00DD1B47" w:rsidRDefault="00DD1B47" w:rsidP="00DD1B47">
      <w:pPr>
        <w:pStyle w:val="ListBullet2"/>
      </w:pPr>
      <w:r>
        <w:t xml:space="preserve">params: </w:t>
      </w:r>
      <w:r w:rsidRPr="00A61E87">
        <w:rPr>
          <w:rFonts w:ascii="Courier New" w:hAnsi="Courier New" w:cs="Courier New"/>
          <w:sz w:val="18"/>
          <w:szCs w:val="18"/>
        </w:rPr>
        <w:t>{“id” : id, "type": x, "</w:t>
      </w:r>
      <w:proofErr w:type="spellStart"/>
      <w:r w:rsidRPr="00A61E87">
        <w:rPr>
          <w:rFonts w:ascii="Courier New" w:hAnsi="Courier New" w:cs="Courier New"/>
          <w:sz w:val="18"/>
          <w:szCs w:val="18"/>
        </w:rPr>
        <w:t>syncSource</w:t>
      </w:r>
      <w:proofErr w:type="spellEnd"/>
      <w:r w:rsidRPr="00A61E87">
        <w:rPr>
          <w:rFonts w:ascii="Courier New" w:hAnsi="Courier New" w:cs="Courier New"/>
          <w:sz w:val="18"/>
          <w:szCs w:val="18"/>
        </w:rPr>
        <w:t>": y, "</w:t>
      </w:r>
      <w:proofErr w:type="spellStart"/>
      <w:r w:rsidRPr="00A61E87">
        <w:rPr>
          <w:rFonts w:ascii="Courier New" w:hAnsi="Courier New" w:cs="Courier New"/>
          <w:sz w:val="18"/>
          <w:szCs w:val="18"/>
        </w:rPr>
        <w:t>syncInvert</w:t>
      </w:r>
      <w:proofErr w:type="spellEnd"/>
      <w:r w:rsidRPr="00A61E87">
        <w:rPr>
          <w:rFonts w:ascii="Courier New" w:hAnsi="Courier New" w:cs="Courier New"/>
          <w:sz w:val="18"/>
          <w:szCs w:val="18"/>
        </w:rPr>
        <w:t>": z}</w:t>
      </w:r>
    </w:p>
    <w:p w14:paraId="4974570B" w14:textId="77777777" w:rsidR="00DD1B47" w:rsidRDefault="00DD1B47" w:rsidP="00DD1B47">
      <w:pPr>
        <w:pStyle w:val="ListBullet3"/>
      </w:pPr>
      <w:r>
        <w:t>id – Index of the input config.</w:t>
      </w:r>
    </w:p>
    <w:p w14:paraId="0F3C2FAB" w14:textId="77777777" w:rsidR="00DD1B47" w:rsidRDefault="00DD1B47" w:rsidP="00DD1B47">
      <w:pPr>
        <w:pStyle w:val="ListBullet3"/>
      </w:pPr>
      <w:r>
        <w:t xml:space="preserve">type – "x" can be: 0 – Type Off. 0 is the default value for the type parameter. 1 – Type </w:t>
      </w:r>
      <w:proofErr w:type="spellStart"/>
      <w:r>
        <w:t>Sequentia</w:t>
      </w:r>
      <w:proofErr w:type="spellEnd"/>
      <w:r>
        <w:t>.</w:t>
      </w:r>
    </w:p>
    <w:p w14:paraId="12FD7177" w14:textId="77777777" w:rsidR="00DD1B47" w:rsidRDefault="00DD1B47" w:rsidP="00DD1B47">
      <w:pPr>
        <w:pStyle w:val="ListBullet3"/>
      </w:pPr>
      <w:proofErr w:type="spellStart"/>
      <w:r>
        <w:t>syncSource</w:t>
      </w:r>
      <w:proofErr w:type="spellEnd"/>
      <w:r>
        <w:t xml:space="preserve"> – "y" can be: 1 – mini-Din 1, 2 – mini-Din 2, 3 – mini-Din 3, 4 – mini-Din 4. Default value is 1.</w:t>
      </w:r>
    </w:p>
    <w:p w14:paraId="1FF69A81" w14:textId="77777777" w:rsidR="00DD1B47" w:rsidRDefault="00DD1B47" w:rsidP="00DD1B47">
      <w:pPr>
        <w:pStyle w:val="ListBullet3"/>
      </w:pPr>
      <w:proofErr w:type="spellStart"/>
      <w:r>
        <w:t>syncInvert</w:t>
      </w:r>
      <w:proofErr w:type="spellEnd"/>
      <w:r>
        <w:t xml:space="preserve"> – "z" can be: 0 – Type Off. 0 is the default value for the </w:t>
      </w:r>
      <w:proofErr w:type="spellStart"/>
      <w:r>
        <w:t>syncInvert</w:t>
      </w:r>
      <w:proofErr w:type="spellEnd"/>
      <w:r>
        <w:t>. 1 – Type Invert.</w:t>
      </w:r>
    </w:p>
    <w:p w14:paraId="52920A26" w14:textId="77777777" w:rsidR="00DD1B47" w:rsidRDefault="00DD1B47" w:rsidP="00DD1B47">
      <w:pPr>
        <w:pStyle w:val="ListBullet3"/>
      </w:pPr>
      <w:r>
        <w:t>To reset, do not provide any parameter except "id".</w:t>
      </w:r>
    </w:p>
    <w:p w14:paraId="479C31FD" w14:textId="77777777" w:rsidR="00DD1B47" w:rsidRDefault="00DD1B47" w:rsidP="00DD1B47">
      <w:pPr>
        <w:pStyle w:val="ListBullet"/>
      </w:pPr>
      <w:r>
        <w:t>Response:</w:t>
      </w:r>
    </w:p>
    <w:p w14:paraId="4E369D1D" w14:textId="77777777" w:rsidR="00DD1B47" w:rsidRDefault="00DD1B47" w:rsidP="00DD1B47">
      <w:pPr>
        <w:pStyle w:val="ListBullet2"/>
      </w:pPr>
      <w:r>
        <w:t xml:space="preserve">response: </w:t>
      </w:r>
      <w:r w:rsidRPr="00A61E87">
        <w:rPr>
          <w:rFonts w:ascii="Courier New" w:hAnsi="Courier New" w:cs="Courier New"/>
          <w:sz w:val="18"/>
          <w:szCs w:val="18"/>
        </w:rPr>
        <w:t>{"id": 0, "Name": "InSource1", "</w:t>
      </w:r>
      <w:proofErr w:type="spellStart"/>
      <w:r w:rsidRPr="00A61E87">
        <w:rPr>
          <w:rFonts w:ascii="Courier New" w:hAnsi="Courier New" w:cs="Courier New"/>
          <w:sz w:val="18"/>
          <w:szCs w:val="18"/>
        </w:rPr>
        <w:t>HSize</w:t>
      </w:r>
      <w:proofErr w:type="spellEnd"/>
      <w:r w:rsidRPr="00A61E87">
        <w:rPr>
          <w:rFonts w:ascii="Courier New" w:hAnsi="Courier New" w:cs="Courier New"/>
          <w:sz w:val="18"/>
          <w:szCs w:val="18"/>
        </w:rPr>
        <w:t>": 3840, "</w:t>
      </w:r>
      <w:proofErr w:type="spellStart"/>
      <w:r w:rsidRPr="00A61E87">
        <w:rPr>
          <w:rFonts w:ascii="Courier New" w:hAnsi="Courier New" w:cs="Courier New"/>
          <w:sz w:val="18"/>
          <w:szCs w:val="18"/>
        </w:rPr>
        <w:t>VSize</w:t>
      </w:r>
      <w:proofErr w:type="spellEnd"/>
      <w:r w:rsidRPr="00A61E87">
        <w:rPr>
          <w:rFonts w:ascii="Courier New" w:hAnsi="Courier New" w:cs="Courier New"/>
          <w:sz w:val="18"/>
          <w:szCs w:val="18"/>
        </w:rPr>
        <w:t>": 1080,</w:t>
      </w:r>
      <w:r w:rsidR="00A61E87" w:rsidRPr="00A61E87">
        <w:rPr>
          <w:rFonts w:ascii="Courier New" w:hAnsi="Courier New" w:cs="Courier New"/>
          <w:sz w:val="18"/>
          <w:szCs w:val="18"/>
        </w:rPr>
        <w:t xml:space="preserve"> </w:t>
      </w:r>
      <w:r w:rsidRPr="00A61E87">
        <w:rPr>
          <w:rFonts w:ascii="Courier New" w:hAnsi="Courier New" w:cs="Courier New"/>
          <w:sz w:val="18"/>
          <w:szCs w:val="18"/>
        </w:rPr>
        <w:t>"</w:t>
      </w:r>
      <w:proofErr w:type="spellStart"/>
      <w:r w:rsidRPr="00A61E87">
        <w:rPr>
          <w:rFonts w:ascii="Courier New" w:hAnsi="Courier New" w:cs="Courier New"/>
          <w:sz w:val="18"/>
          <w:szCs w:val="18"/>
        </w:rPr>
        <w:t>Src</w:t>
      </w:r>
      <w:proofErr w:type="spellEnd"/>
      <w:r w:rsidRPr="00A61E87">
        <w:rPr>
          <w:rFonts w:ascii="Courier New" w:hAnsi="Courier New" w:cs="Courier New"/>
          <w:sz w:val="18"/>
          <w:szCs w:val="18"/>
        </w:rPr>
        <w:t>-Type": 0, "</w:t>
      </w:r>
      <w:proofErr w:type="spellStart"/>
      <w:r w:rsidRPr="00A61E87">
        <w:rPr>
          <w:rFonts w:ascii="Courier New" w:hAnsi="Courier New" w:cs="Courier New"/>
          <w:sz w:val="18"/>
          <w:szCs w:val="18"/>
        </w:rPr>
        <w:t>InputCfgIndex</w:t>
      </w:r>
      <w:proofErr w:type="spellEnd"/>
      <w:r w:rsidRPr="00A61E87">
        <w:rPr>
          <w:rFonts w:ascii="Courier New" w:hAnsi="Courier New" w:cs="Courier New"/>
          <w:sz w:val="18"/>
          <w:szCs w:val="18"/>
        </w:rPr>
        <w:t>": -1, "</w:t>
      </w:r>
      <w:proofErr w:type="spellStart"/>
      <w:r w:rsidRPr="00A61E87">
        <w:rPr>
          <w:rFonts w:ascii="Courier New" w:hAnsi="Courier New" w:cs="Courier New"/>
          <w:sz w:val="18"/>
          <w:szCs w:val="18"/>
        </w:rPr>
        <w:t>StillIndex</w:t>
      </w:r>
      <w:proofErr w:type="spellEnd"/>
      <w:r w:rsidRPr="00A61E87">
        <w:rPr>
          <w:rFonts w:ascii="Courier New" w:hAnsi="Courier New" w:cs="Courier New"/>
          <w:sz w:val="18"/>
          <w:szCs w:val="18"/>
        </w:rPr>
        <w:t>": 0, "</w:t>
      </w:r>
      <w:proofErr w:type="spellStart"/>
      <w:r w:rsidRPr="00A61E87">
        <w:rPr>
          <w:rFonts w:ascii="Courier New" w:hAnsi="Courier New" w:cs="Courier New"/>
          <w:sz w:val="18"/>
          <w:szCs w:val="18"/>
        </w:rPr>
        <w:t>DestIndex</w:t>
      </w:r>
      <w:proofErr w:type="spellEnd"/>
      <w:r w:rsidRPr="00A61E87">
        <w:rPr>
          <w:rFonts w:ascii="Courier New" w:hAnsi="Courier New" w:cs="Courier New"/>
          <w:sz w:val="18"/>
          <w:szCs w:val="18"/>
        </w:rPr>
        <w:t>": -1,</w:t>
      </w:r>
      <w:r w:rsidR="00A61E87" w:rsidRPr="00A61E87">
        <w:rPr>
          <w:rFonts w:ascii="Courier New" w:hAnsi="Courier New" w:cs="Courier New"/>
          <w:sz w:val="18"/>
          <w:szCs w:val="18"/>
        </w:rPr>
        <w:t xml:space="preserve"> </w:t>
      </w:r>
      <w:r w:rsidRPr="00A61E87">
        <w:rPr>
          <w:rFonts w:ascii="Courier New" w:hAnsi="Courier New" w:cs="Courier New"/>
          <w:sz w:val="18"/>
          <w:szCs w:val="18"/>
        </w:rPr>
        <w:t>"</w:t>
      </w:r>
      <w:proofErr w:type="spellStart"/>
      <w:r w:rsidRPr="00A61E87">
        <w:rPr>
          <w:rFonts w:ascii="Courier New" w:hAnsi="Courier New" w:cs="Courier New"/>
          <w:sz w:val="18"/>
          <w:szCs w:val="18"/>
        </w:rPr>
        <w:t>UserKeyIndex</w:t>
      </w:r>
      <w:proofErr w:type="spellEnd"/>
      <w:r w:rsidRPr="00A61E87">
        <w:rPr>
          <w:rFonts w:ascii="Courier New" w:hAnsi="Courier New" w:cs="Courier New"/>
          <w:sz w:val="18"/>
          <w:szCs w:val="18"/>
        </w:rPr>
        <w:t>": -1, "Mode3D": 0, "Freeze": 1, "Capacity": 2,</w:t>
      </w:r>
      <w:r w:rsidR="00A61E87" w:rsidRPr="00A61E87">
        <w:rPr>
          <w:rFonts w:ascii="Courier New" w:hAnsi="Courier New" w:cs="Courier New"/>
          <w:sz w:val="18"/>
          <w:szCs w:val="18"/>
        </w:rPr>
        <w:t xml:space="preserve"> </w:t>
      </w:r>
      <w:r w:rsidRPr="00A61E87">
        <w:rPr>
          <w:rFonts w:ascii="Courier New" w:hAnsi="Courier New" w:cs="Courier New"/>
          <w:sz w:val="18"/>
          <w:szCs w:val="18"/>
        </w:rPr>
        <w:t>"</w:t>
      </w:r>
      <w:proofErr w:type="spellStart"/>
      <w:r w:rsidRPr="00A61E87">
        <w:rPr>
          <w:rFonts w:ascii="Courier New" w:hAnsi="Courier New" w:cs="Courier New"/>
          <w:sz w:val="18"/>
          <w:szCs w:val="18"/>
        </w:rPr>
        <w:t>InputCfgVideoStatus</w:t>
      </w:r>
      <w:proofErr w:type="spellEnd"/>
      <w:r w:rsidRPr="00A61E87">
        <w:rPr>
          <w:rFonts w:ascii="Courier New" w:hAnsi="Courier New" w:cs="Courier New"/>
          <w:sz w:val="18"/>
          <w:szCs w:val="18"/>
        </w:rPr>
        <w:t>": 4}</w:t>
      </w:r>
    </w:p>
    <w:p w14:paraId="20363216" w14:textId="77777777" w:rsidR="00DD1B47" w:rsidRDefault="00DD1B47" w:rsidP="00DD1B47">
      <w:pPr>
        <w:pStyle w:val="ListBullet2"/>
      </w:pPr>
      <w:r>
        <w:t>success: (0=success, anything else is an error)</w:t>
      </w:r>
    </w:p>
    <w:p w14:paraId="5A2C3395" w14:textId="77777777" w:rsidR="00DD1B47" w:rsidRDefault="00DD1B47" w:rsidP="00DD1B47">
      <w:pPr>
        <w:pStyle w:val="ListBullet"/>
      </w:pPr>
      <w:r>
        <w:t>Example:</w:t>
      </w:r>
    </w:p>
    <w:p w14:paraId="6CC3C0CE" w14:textId="77777777" w:rsidR="00C44A92" w:rsidRPr="00A61E87" w:rsidRDefault="00DD1B47" w:rsidP="00A61E87">
      <w:pPr>
        <w:pStyle w:val="ListBullet2"/>
        <w:rPr>
          <w:rFonts w:ascii="Courier New" w:hAnsi="Courier New" w:cs="Courier New"/>
          <w:sz w:val="18"/>
          <w:szCs w:val="18"/>
        </w:rPr>
      </w:pPr>
      <w:r w:rsidRPr="00A61E87">
        <w:rPr>
          <w:rFonts w:ascii="Courier New" w:hAnsi="Courier New" w:cs="Courier New"/>
          <w:sz w:val="18"/>
          <w:szCs w:val="18"/>
        </w:rPr>
        <w:t>{"params": {"id": 1, "type": 0, "</w:t>
      </w:r>
      <w:proofErr w:type="spellStart"/>
      <w:r w:rsidRPr="00A61E87">
        <w:rPr>
          <w:rFonts w:ascii="Courier New" w:hAnsi="Courier New" w:cs="Courier New"/>
          <w:sz w:val="18"/>
          <w:szCs w:val="18"/>
        </w:rPr>
        <w:t>syncSource</w:t>
      </w:r>
      <w:proofErr w:type="spellEnd"/>
      <w:r w:rsidRPr="00A61E87">
        <w:rPr>
          <w:rFonts w:ascii="Courier New" w:hAnsi="Courier New" w:cs="Courier New"/>
          <w:sz w:val="18"/>
          <w:szCs w:val="18"/>
        </w:rPr>
        <w:t>": 1, "</w:t>
      </w:r>
      <w:proofErr w:type="spellStart"/>
      <w:r w:rsidRPr="00A61E87">
        <w:rPr>
          <w:rFonts w:ascii="Courier New" w:hAnsi="Courier New" w:cs="Courier New"/>
          <w:sz w:val="18"/>
          <w:szCs w:val="18"/>
        </w:rPr>
        <w:t>syncInvert</w:t>
      </w:r>
      <w:proofErr w:type="spellEnd"/>
      <w:r w:rsidRPr="00A61E87">
        <w:rPr>
          <w:rFonts w:ascii="Courier New" w:hAnsi="Courier New" w:cs="Courier New"/>
          <w:sz w:val="18"/>
          <w:szCs w:val="18"/>
        </w:rPr>
        <w:t>"</w:t>
      </w:r>
      <w:r w:rsidR="00A61E87" w:rsidRPr="00A61E87">
        <w:rPr>
          <w:rFonts w:ascii="Courier New" w:hAnsi="Courier New" w:cs="Courier New"/>
          <w:sz w:val="18"/>
          <w:szCs w:val="18"/>
        </w:rPr>
        <w:t xml:space="preserve">: 0}, </w:t>
      </w:r>
      <w:r w:rsidRPr="00A61E87">
        <w:rPr>
          <w:rFonts w:ascii="Courier New" w:hAnsi="Courier New" w:cs="Courier New"/>
          <w:sz w:val="18"/>
          <w:szCs w:val="18"/>
        </w:rPr>
        <w:t>"method":"3dControl", "id":"1234", "jsonrpc":"2.0"}</w:t>
      </w:r>
    </w:p>
    <w:p w14:paraId="2CC88B55" w14:textId="2BBF1265" w:rsidR="00FD00DE" w:rsidRDefault="00FD00DE" w:rsidP="00DD1B47">
      <w:pPr>
        <w:pStyle w:val="BodyText"/>
      </w:pPr>
    </w:p>
    <w:p w14:paraId="5C317B84" w14:textId="715C5416" w:rsidR="00BD0D69" w:rsidRDefault="00BD0D69" w:rsidP="00DD1B47">
      <w:pPr>
        <w:pStyle w:val="BodyText"/>
      </w:pPr>
    </w:p>
    <w:p w14:paraId="778EAAE9" w14:textId="77777777" w:rsidR="00D066E5" w:rsidRPr="00DD1B47" w:rsidRDefault="00D066E5" w:rsidP="00D066E5">
      <w:pPr>
        <w:pStyle w:val="BodyText"/>
        <w:rPr>
          <w:b/>
        </w:rPr>
      </w:pPr>
      <w:proofErr w:type="spellStart"/>
      <w:r w:rsidRPr="00DD1B47">
        <w:rPr>
          <w:b/>
        </w:rPr>
        <w:t>listContent</w:t>
      </w:r>
      <w:proofErr w:type="spellEnd"/>
    </w:p>
    <w:p w14:paraId="373F9CE3" w14:textId="77777777" w:rsidR="00D066E5" w:rsidRDefault="00D066E5" w:rsidP="00D066E5">
      <w:pPr>
        <w:pStyle w:val="ListBullet"/>
      </w:pPr>
      <w:r>
        <w:t>Definition:</w:t>
      </w:r>
    </w:p>
    <w:p w14:paraId="1E728E34" w14:textId="77777777" w:rsidR="00D066E5" w:rsidRDefault="00D066E5" w:rsidP="00D066E5">
      <w:pPr>
        <w:pStyle w:val="ListBullet2"/>
        <w:ind w:left="360"/>
      </w:pPr>
      <w:r>
        <w:t>This API shows the content of a screen destination.</w:t>
      </w:r>
    </w:p>
    <w:p w14:paraId="2BC61D49" w14:textId="77777777" w:rsidR="00D066E5" w:rsidRDefault="00D066E5" w:rsidP="00D066E5">
      <w:pPr>
        <w:pStyle w:val="ListBullet"/>
      </w:pPr>
      <w:r>
        <w:t>Request:</w:t>
      </w:r>
    </w:p>
    <w:p w14:paraId="6A5E3C6E" w14:textId="77777777" w:rsidR="00D066E5" w:rsidRDefault="00D066E5" w:rsidP="00D066E5">
      <w:pPr>
        <w:pStyle w:val="ListBullet2"/>
        <w:ind w:left="360"/>
      </w:pPr>
      <w:r>
        <w:t xml:space="preserve">params: </w:t>
      </w:r>
      <w:r w:rsidRPr="00DD1B47">
        <w:rPr>
          <w:rFonts w:ascii="Courier New" w:hAnsi="Courier New" w:cs="Courier New"/>
          <w:sz w:val="18"/>
          <w:szCs w:val="18"/>
        </w:rPr>
        <w:t>{"id": x}</w:t>
      </w:r>
    </w:p>
    <w:p w14:paraId="3C4129AB" w14:textId="77777777" w:rsidR="00D066E5" w:rsidRDefault="00D066E5" w:rsidP="00D066E5">
      <w:pPr>
        <w:pStyle w:val="ListBullet3"/>
      </w:pPr>
      <w:r>
        <w:t>“id”—Screen destination index.</w:t>
      </w:r>
    </w:p>
    <w:p w14:paraId="2AE85991" w14:textId="77777777" w:rsidR="00D066E5" w:rsidRDefault="00D066E5" w:rsidP="00D066E5">
      <w:pPr>
        <w:pStyle w:val="ListBullet"/>
      </w:pPr>
      <w:r>
        <w:t>Response:</w:t>
      </w:r>
    </w:p>
    <w:p w14:paraId="2EC0DE5A" w14:textId="77777777" w:rsidR="00D066E5" w:rsidRDefault="00D066E5" w:rsidP="00D066E5">
      <w:pPr>
        <w:pStyle w:val="ListBullet2"/>
        <w:numPr>
          <w:ilvl w:val="0"/>
          <w:numId w:val="0"/>
        </w:numPr>
        <w:ind w:left="360" w:hanging="360"/>
        <w:rPr>
          <w:color w:val="484848"/>
          <w:sz w:val="18"/>
          <w:szCs w:val="18"/>
          <w:shd w:val="clear" w:color="auto" w:fill="FFFFFF"/>
        </w:rPr>
      </w:pPr>
      <w:r>
        <w:t xml:space="preserve"> </w:t>
      </w:r>
      <w:r w:rsidRPr="00453376">
        <w:rPr>
          <w:color w:val="484848"/>
          <w:sz w:val="18"/>
          <w:szCs w:val="18"/>
          <w:shd w:val="clear" w:color="auto" w:fill="FFFFFF"/>
        </w:rPr>
        <w:t>{"jsonrpc":"2.0","result":{"success":0,"response":{"id":0,"Name":"ScreenDest1","IsActive":1,"BGLyr":[{"id":0,"LastBGSourceIndex":-1,"BGShowMatte":1,"BGColor":{"id":0,"Red":0,"Green":0,"Blue":0}},{"id":1,"LastBGSourceIndex":-1,"BGShowMatte":1,"BGColor":{"id":0,"Red":0,"Green":0,"Blue":0}}],"Layers":[{"id":0,"Name":"Layer1-A","LastSrcIdx":-</w:t>
      </w:r>
      <w:r w:rsidRPr="00D342E3">
        <w:rPr>
          <w:color w:val="000000" w:themeColor="text1"/>
          <w:sz w:val="18"/>
          <w:szCs w:val="18"/>
          <w:shd w:val="clear" w:color="auto" w:fill="FFFFFF"/>
        </w:rPr>
        <w:t>1,"PvwMode":0,"PgmMode":0,"LinkLayerId":0,"LinkDestId":0,"Capacity":1,"PvwZOrder":0,"PgmZOrder":0,"Freeze":0,"ScalingMode":2,"Window":[{"HPos":0,"VPos":0,"HSize":1920,"VSize":1080},{"HPos":0,"VPos":0,"HSize":1920,"VSize":1080}],"Source":[{"HPos":0,"VPos":0,"HSize":1920,"V</w:t>
      </w:r>
      <w:r w:rsidRPr="00D342E3">
        <w:rPr>
          <w:color w:val="000000" w:themeColor="text1"/>
          <w:sz w:val="18"/>
          <w:szCs w:val="18"/>
          <w:shd w:val="clear" w:color="auto" w:fill="FFFFFF"/>
        </w:rPr>
        <w:lastRenderedPageBreak/>
        <w:t>Size":1080},{"HPos":0,"VPos":0,"HSize":1920,"VSize":1080}],"Mask":[{"id":0,"Top":0,"Left":0,"Right":0,"Bottom":0},{"id":0,"Top":0,"Left":0,"Right":0,"Bottom":0}]},{"id":1,"Name":"Layer1-B","LastSrcIdx":-1,"PvwMode":0,"PgmMode":0,"LinkLayerId":1,"LinkDestId":0,"Capacity":1,"PvwZOrder":0,"PgmZOrder":0,"Freeze":0,"ScalingMode":2,"Window":[{"HPos":0,"VPos</w:t>
      </w:r>
      <w:r w:rsidRPr="00453376">
        <w:rPr>
          <w:color w:val="484848"/>
          <w:sz w:val="18"/>
          <w:szCs w:val="18"/>
          <w:shd w:val="clear" w:color="auto" w:fill="FFFFFF"/>
        </w:rPr>
        <w:t>":0,"HSize":1920,"VSize":1080},{"HPos":0,"VPos":0,"HSize":1920,"VSize":1080}],"Source":[{"HPos":0,"VPos":0,"HSize":1920,"VSize":1080},{"HPos":0,"VPos":0,"HSize":1920,"VSize":1080}],"Mask":[{"id":0,"Top":0,"Left":0,"Right":0,"Bottom":0},{"id":0,"Top":0,"Left":0,"Right":0,"Bottom":0}]}],"Transition":[{"id":0,"TransTime":30,"TransPos":0,"ArmMode":1},{"id":1,"TransTime":30,"TransPos":0,"ArmMode":0}],"OutputCfg":[{"id":0,"Name":"HDMIOutput1","OutputAOI":[{"id":0,"TestPattern":[{"id":0,"TestPatternMode":0}]}]}]}},"id":"1234"}</w:t>
      </w:r>
    </w:p>
    <w:p w14:paraId="381EF1E5" w14:textId="77777777" w:rsidR="00D066E5" w:rsidRDefault="00D066E5" w:rsidP="00D066E5">
      <w:pPr>
        <w:pStyle w:val="ListBullet2"/>
        <w:numPr>
          <w:ilvl w:val="0"/>
          <w:numId w:val="0"/>
        </w:numPr>
        <w:ind w:left="360" w:hanging="360"/>
        <w:rPr>
          <w:color w:val="484848"/>
          <w:sz w:val="18"/>
          <w:szCs w:val="18"/>
          <w:shd w:val="clear" w:color="auto" w:fill="FFFFFF"/>
        </w:rPr>
      </w:pPr>
    </w:p>
    <w:p w14:paraId="1632B7CF" w14:textId="77777777" w:rsidR="00D066E5" w:rsidRDefault="00D066E5" w:rsidP="00D066E5">
      <w:pPr>
        <w:pStyle w:val="ListBullet2"/>
        <w:numPr>
          <w:ilvl w:val="0"/>
          <w:numId w:val="0"/>
        </w:numPr>
        <w:ind w:left="360" w:hanging="360"/>
      </w:pPr>
    </w:p>
    <w:p w14:paraId="32C23CF8" w14:textId="77777777" w:rsidR="00D066E5" w:rsidRDefault="00D066E5" w:rsidP="00D066E5">
      <w:pPr>
        <w:pStyle w:val="ListBullet3"/>
      </w:pPr>
      <w:r>
        <w:t>id—index of screen destination.</w:t>
      </w:r>
    </w:p>
    <w:p w14:paraId="60A9B57B" w14:textId="77777777" w:rsidR="00D066E5" w:rsidRDefault="00D066E5" w:rsidP="00D066E5">
      <w:pPr>
        <w:pStyle w:val="ListBullet3"/>
      </w:pPr>
      <w:r>
        <w:t>Name—Name of Screen Destination.</w:t>
      </w:r>
    </w:p>
    <w:p w14:paraId="69A42325" w14:textId="77777777" w:rsidR="00D066E5" w:rsidRDefault="00D066E5" w:rsidP="00D066E5">
      <w:pPr>
        <w:pStyle w:val="ListBullet3"/>
      </w:pPr>
      <w:proofErr w:type="spellStart"/>
      <w:r>
        <w:t>BGLyr</w:t>
      </w:r>
      <w:proofErr w:type="spellEnd"/>
      <w:r>
        <w:t>—Background layer index, Last source index of background.</w:t>
      </w:r>
    </w:p>
    <w:p w14:paraId="58E53F1F" w14:textId="77777777" w:rsidR="00D066E5" w:rsidRDefault="00D066E5" w:rsidP="00D066E5">
      <w:pPr>
        <w:pStyle w:val="ListContinue3"/>
      </w:pPr>
      <w:r>
        <w:t>“id”:0 affects the Background in Program. “id”:1 affects the Background in Preview.</w:t>
      </w:r>
    </w:p>
    <w:p w14:paraId="6DB36BB0" w14:textId="77777777" w:rsidR="00D066E5" w:rsidRDefault="00D066E5" w:rsidP="00D066E5">
      <w:pPr>
        <w:pStyle w:val="ListBullet3"/>
      </w:pPr>
      <w:proofErr w:type="spellStart"/>
      <w:r>
        <w:t>LastBGSoureIndex</w:t>
      </w:r>
      <w:proofErr w:type="spellEnd"/>
      <w:r>
        <w:t>—This is –1 if no background is dropped, else this is index of last background dropped on screen destination.</w:t>
      </w:r>
    </w:p>
    <w:p w14:paraId="17374091" w14:textId="77777777" w:rsidR="00D066E5" w:rsidRDefault="00D066E5" w:rsidP="00D066E5">
      <w:pPr>
        <w:pStyle w:val="ListBullet3"/>
      </w:pPr>
      <w:proofErr w:type="spellStart"/>
      <w:r>
        <w:t>BGShowMatte</w:t>
      </w:r>
      <w:proofErr w:type="spellEnd"/>
      <w:r>
        <w:t>—This is if BG to be matte or not.</w:t>
      </w:r>
    </w:p>
    <w:p w14:paraId="3DB4B771" w14:textId="77777777" w:rsidR="00D066E5" w:rsidRDefault="00D066E5" w:rsidP="00D066E5">
      <w:pPr>
        <w:pStyle w:val="ListBullet3"/>
      </w:pPr>
      <w:proofErr w:type="spellStart"/>
      <w:r>
        <w:t>BGColor</w:t>
      </w:r>
      <w:proofErr w:type="spellEnd"/>
      <w:r>
        <w:t>—This is background color.</w:t>
      </w:r>
    </w:p>
    <w:p w14:paraId="58EE4FCD" w14:textId="77777777" w:rsidR="00D066E5" w:rsidRDefault="00D066E5" w:rsidP="00D066E5">
      <w:pPr>
        <w:pStyle w:val="ListBullet3"/>
      </w:pPr>
      <w:r>
        <w:t>Layers—Lists layers on screen destination with its properties.</w:t>
      </w:r>
    </w:p>
    <w:p w14:paraId="49785EF0" w14:textId="77777777" w:rsidR="00D066E5" w:rsidRPr="009F7EDD" w:rsidRDefault="00D066E5" w:rsidP="00D066E5">
      <w:pPr>
        <w:pStyle w:val="ListBullet3"/>
        <w:rPr>
          <w:color w:val="000000" w:themeColor="text1"/>
        </w:rPr>
      </w:pPr>
      <w:r w:rsidRPr="009F7EDD">
        <w:rPr>
          <w:color w:val="000000" w:themeColor="text1"/>
        </w:rPr>
        <w:t>Transition—This property of screen destination contains the transition time (from time to move from preview to program).</w:t>
      </w:r>
    </w:p>
    <w:p w14:paraId="29DEF382" w14:textId="77777777" w:rsidR="00D066E5" w:rsidRPr="009F7EDD" w:rsidRDefault="00D066E5" w:rsidP="00D066E5">
      <w:pPr>
        <w:pStyle w:val="ListBullet3"/>
        <w:rPr>
          <w:color w:val="000000" w:themeColor="text1"/>
        </w:rPr>
      </w:pPr>
      <w:proofErr w:type="spellStart"/>
      <w:r w:rsidRPr="009F7EDD">
        <w:rPr>
          <w:color w:val="000000" w:themeColor="text1"/>
        </w:rPr>
        <w:t>LinkLayerId</w:t>
      </w:r>
      <w:proofErr w:type="spellEnd"/>
      <w:r w:rsidRPr="009F7EDD">
        <w:rPr>
          <w:color w:val="000000" w:themeColor="text1"/>
        </w:rPr>
        <w:t>: Link/Global Layer Index</w:t>
      </w:r>
    </w:p>
    <w:p w14:paraId="69307F4A" w14:textId="77777777" w:rsidR="00D066E5" w:rsidRPr="009F7EDD" w:rsidRDefault="00D066E5" w:rsidP="00D066E5">
      <w:pPr>
        <w:pStyle w:val="ListBullet3"/>
        <w:rPr>
          <w:color w:val="000000" w:themeColor="text1"/>
        </w:rPr>
      </w:pPr>
      <w:proofErr w:type="spellStart"/>
      <w:r w:rsidRPr="009F7EDD">
        <w:rPr>
          <w:color w:val="000000" w:themeColor="text1"/>
        </w:rPr>
        <w:t>LinkDestId</w:t>
      </w:r>
      <w:proofErr w:type="spellEnd"/>
      <w:r w:rsidRPr="009F7EDD">
        <w:rPr>
          <w:color w:val="000000" w:themeColor="text1"/>
        </w:rPr>
        <w:t>:  Link Destination Index</w:t>
      </w:r>
    </w:p>
    <w:p w14:paraId="04903B83" w14:textId="77777777" w:rsidR="00D066E5" w:rsidRDefault="00D066E5" w:rsidP="00D066E5">
      <w:pPr>
        <w:pStyle w:val="ListBullet3"/>
        <w:numPr>
          <w:ilvl w:val="0"/>
          <w:numId w:val="0"/>
        </w:numPr>
        <w:ind w:left="1620"/>
      </w:pPr>
    </w:p>
    <w:p w14:paraId="2C47CD35" w14:textId="77777777" w:rsidR="00D066E5" w:rsidRDefault="00D066E5" w:rsidP="00D066E5">
      <w:pPr>
        <w:pStyle w:val="ListBullet2"/>
        <w:ind w:left="360"/>
      </w:pPr>
      <w:r>
        <w:t>success: (0=success, anything else is an error)</w:t>
      </w:r>
    </w:p>
    <w:p w14:paraId="59984212" w14:textId="77777777" w:rsidR="00D066E5" w:rsidRDefault="00D066E5" w:rsidP="00D066E5">
      <w:pPr>
        <w:pStyle w:val="ListBullet2"/>
        <w:numPr>
          <w:ilvl w:val="0"/>
          <w:numId w:val="0"/>
        </w:numPr>
        <w:ind w:left="720"/>
      </w:pPr>
    </w:p>
    <w:p w14:paraId="412B81E2" w14:textId="77777777" w:rsidR="00D066E5" w:rsidRDefault="00D066E5" w:rsidP="00D066E5">
      <w:pPr>
        <w:pStyle w:val="ListBullet"/>
      </w:pPr>
      <w:r>
        <w:t>Example:</w:t>
      </w:r>
    </w:p>
    <w:p w14:paraId="3D2290AC" w14:textId="77777777" w:rsidR="00D066E5" w:rsidRPr="00A61E87" w:rsidRDefault="00D066E5" w:rsidP="00D066E5">
      <w:pPr>
        <w:pStyle w:val="ListBullet2"/>
        <w:ind w:left="360"/>
        <w:rPr>
          <w:rFonts w:ascii="Courier New" w:hAnsi="Courier New" w:cs="Courier New"/>
          <w:sz w:val="18"/>
          <w:szCs w:val="18"/>
        </w:rPr>
      </w:pPr>
      <w:r w:rsidRPr="00A61E87">
        <w:rPr>
          <w:rFonts w:ascii="Courier New" w:hAnsi="Courier New" w:cs="Courier New"/>
          <w:sz w:val="18"/>
          <w:szCs w:val="18"/>
        </w:rPr>
        <w:t>{"params": {"id": 0}, "method":"</w:t>
      </w:r>
      <w:proofErr w:type="spellStart"/>
      <w:r w:rsidRPr="00A61E87">
        <w:rPr>
          <w:rFonts w:ascii="Courier New" w:hAnsi="Courier New" w:cs="Courier New"/>
          <w:sz w:val="18"/>
          <w:szCs w:val="18"/>
        </w:rPr>
        <w:t>listContent</w:t>
      </w:r>
      <w:proofErr w:type="spellEnd"/>
      <w:r w:rsidRPr="00A61E87">
        <w:rPr>
          <w:rFonts w:ascii="Courier New" w:hAnsi="Courier New" w:cs="Courier New"/>
          <w:sz w:val="18"/>
          <w:szCs w:val="18"/>
        </w:rPr>
        <w:t>", "id":"1234", "jsonrpc":"2.0"}</w:t>
      </w:r>
    </w:p>
    <w:p w14:paraId="7E12C7B9" w14:textId="5EDB90BF" w:rsidR="00BD0D69" w:rsidRPr="009F7EDD" w:rsidRDefault="00BD0D69" w:rsidP="00DD1B47">
      <w:pPr>
        <w:pStyle w:val="BodyText"/>
        <w:rPr>
          <w:color w:val="000000" w:themeColor="text1"/>
        </w:rPr>
      </w:pPr>
    </w:p>
    <w:p w14:paraId="4FBAAF40" w14:textId="49064D60" w:rsidR="00BE188F" w:rsidRPr="009F7EDD" w:rsidRDefault="00BE188F" w:rsidP="00BE188F">
      <w:pPr>
        <w:pStyle w:val="BodyText"/>
        <w:rPr>
          <w:b/>
          <w:color w:val="000000" w:themeColor="text1"/>
        </w:rPr>
      </w:pPr>
      <w:proofErr w:type="spellStart"/>
      <w:r w:rsidRPr="009F7EDD">
        <w:rPr>
          <w:b/>
          <w:color w:val="000000" w:themeColor="text1"/>
        </w:rPr>
        <w:t>listSuperDestContent</w:t>
      </w:r>
      <w:proofErr w:type="spellEnd"/>
    </w:p>
    <w:p w14:paraId="47E218B2" w14:textId="77777777" w:rsidR="00BE188F" w:rsidRPr="009F7EDD" w:rsidRDefault="00BE188F" w:rsidP="00BE188F">
      <w:pPr>
        <w:pStyle w:val="ListBullet"/>
        <w:rPr>
          <w:color w:val="000000" w:themeColor="text1"/>
        </w:rPr>
      </w:pPr>
      <w:r w:rsidRPr="009F7EDD">
        <w:rPr>
          <w:color w:val="000000" w:themeColor="text1"/>
        </w:rPr>
        <w:t>Definition:</w:t>
      </w:r>
    </w:p>
    <w:p w14:paraId="47DA3476" w14:textId="5BCDA217" w:rsidR="00BE188F" w:rsidRPr="009F7EDD" w:rsidRDefault="00BE188F" w:rsidP="00BE188F">
      <w:pPr>
        <w:pStyle w:val="ListBullet2"/>
        <w:ind w:left="360"/>
        <w:rPr>
          <w:color w:val="000000" w:themeColor="text1"/>
        </w:rPr>
      </w:pPr>
      <w:r w:rsidRPr="009F7EDD">
        <w:rPr>
          <w:color w:val="000000" w:themeColor="text1"/>
        </w:rPr>
        <w:t>This API shows the content of a</w:t>
      </w:r>
      <w:r w:rsidR="00984DFC" w:rsidRPr="009F7EDD">
        <w:rPr>
          <w:color w:val="000000" w:themeColor="text1"/>
        </w:rPr>
        <w:t xml:space="preserve"> super</w:t>
      </w:r>
      <w:r w:rsidRPr="009F7EDD">
        <w:rPr>
          <w:color w:val="000000" w:themeColor="text1"/>
        </w:rPr>
        <w:t xml:space="preserve"> screen destination.</w:t>
      </w:r>
    </w:p>
    <w:p w14:paraId="191B7DDE" w14:textId="77777777" w:rsidR="00BE188F" w:rsidRPr="009F7EDD" w:rsidRDefault="00BE188F" w:rsidP="00BE188F">
      <w:pPr>
        <w:pStyle w:val="ListBullet"/>
        <w:rPr>
          <w:color w:val="000000" w:themeColor="text1"/>
        </w:rPr>
      </w:pPr>
      <w:r w:rsidRPr="009F7EDD">
        <w:rPr>
          <w:color w:val="000000" w:themeColor="text1"/>
        </w:rPr>
        <w:t>Request:</w:t>
      </w:r>
    </w:p>
    <w:p w14:paraId="4EB86FCF" w14:textId="77777777" w:rsidR="00BE188F" w:rsidRPr="009F7EDD" w:rsidRDefault="00BE188F" w:rsidP="00BE188F">
      <w:pPr>
        <w:pStyle w:val="ListBullet2"/>
        <w:ind w:left="360"/>
        <w:rPr>
          <w:color w:val="000000" w:themeColor="text1"/>
        </w:rPr>
      </w:pPr>
      <w:r w:rsidRPr="009F7EDD">
        <w:rPr>
          <w:color w:val="000000" w:themeColor="text1"/>
        </w:rPr>
        <w:t xml:space="preserve">params: </w:t>
      </w:r>
      <w:r w:rsidRPr="009F7EDD">
        <w:rPr>
          <w:rFonts w:ascii="Courier New" w:hAnsi="Courier New" w:cs="Courier New"/>
          <w:color w:val="000000" w:themeColor="text1"/>
          <w:sz w:val="18"/>
          <w:szCs w:val="18"/>
        </w:rPr>
        <w:t>{"id": x}</w:t>
      </w:r>
    </w:p>
    <w:p w14:paraId="14A640F4" w14:textId="6C41F2A5" w:rsidR="00BE188F" w:rsidRPr="009F7EDD" w:rsidRDefault="00BE188F" w:rsidP="00BE188F">
      <w:pPr>
        <w:pStyle w:val="ListBullet3"/>
        <w:rPr>
          <w:color w:val="000000" w:themeColor="text1"/>
        </w:rPr>
      </w:pPr>
      <w:r w:rsidRPr="009F7EDD">
        <w:rPr>
          <w:color w:val="000000" w:themeColor="text1"/>
        </w:rPr>
        <w:t>“id”—Super/Link Screen destination index.</w:t>
      </w:r>
    </w:p>
    <w:p w14:paraId="49168192" w14:textId="77777777" w:rsidR="00BE188F" w:rsidRPr="009F7EDD" w:rsidRDefault="00BE188F" w:rsidP="00BE188F">
      <w:pPr>
        <w:pStyle w:val="ListBullet"/>
        <w:rPr>
          <w:color w:val="000000" w:themeColor="text1"/>
        </w:rPr>
      </w:pPr>
      <w:r w:rsidRPr="009F7EDD">
        <w:rPr>
          <w:color w:val="000000" w:themeColor="text1"/>
        </w:rPr>
        <w:t>Response:</w:t>
      </w:r>
    </w:p>
    <w:p w14:paraId="7F7588F7" w14:textId="247E30FE" w:rsidR="00BE188F" w:rsidRPr="009F7EDD" w:rsidRDefault="00BE188F" w:rsidP="00BE188F">
      <w:pPr>
        <w:pStyle w:val="ListBullet2"/>
        <w:numPr>
          <w:ilvl w:val="0"/>
          <w:numId w:val="0"/>
        </w:numPr>
        <w:ind w:left="360" w:hanging="360"/>
        <w:rPr>
          <w:color w:val="000000" w:themeColor="text1"/>
          <w:sz w:val="18"/>
          <w:szCs w:val="18"/>
          <w:shd w:val="clear" w:color="auto" w:fill="FFFFFF"/>
        </w:rPr>
      </w:pPr>
      <w:r w:rsidRPr="009F7EDD">
        <w:rPr>
          <w:color w:val="000000" w:themeColor="text1"/>
        </w:rPr>
        <w:t xml:space="preserve"> </w:t>
      </w:r>
      <w:r w:rsidR="00984DFC" w:rsidRPr="009F7EDD">
        <w:rPr>
          <w:color w:val="000000" w:themeColor="text1"/>
          <w:sz w:val="18"/>
          <w:szCs w:val="18"/>
          <w:shd w:val="clear" w:color="auto" w:fill="FFFFFF"/>
        </w:rPr>
        <w:t>{"jsonrpc":"2.0","result":{"success":0,"response":{"id":0,"Name":"SuperDest1","HDimention":1,"VDimention":1,"HSize":1920,"VSize":1080,"GlobalLayers":2,"DestCollection":[{"id":0,"DestType":1,"DestXmlId":0,"Name":"ScreenDest1"}],"GlobalLayerCollection":{"GlobalLayer":[{"id":0,"Name":"SuperLayer1-A","SuperLayerLinkedState":1,"LinkLayer":[{"LinkLayerXmlId":0,"DestXmlId":0}]},{"id":1,"Name":"SuperLayer1-B","SuperLayerLinkedState":1,"LinkLayer":[{"LinkLayerXmlId":1,"DestXmlId":0}]}]}}},"id":"1234"}</w:t>
      </w:r>
    </w:p>
    <w:p w14:paraId="5B145E25" w14:textId="77777777" w:rsidR="00BE188F" w:rsidRPr="009F7EDD" w:rsidRDefault="00BE188F" w:rsidP="00BE188F">
      <w:pPr>
        <w:pStyle w:val="ListBullet2"/>
        <w:numPr>
          <w:ilvl w:val="0"/>
          <w:numId w:val="0"/>
        </w:numPr>
        <w:ind w:left="360" w:hanging="360"/>
        <w:rPr>
          <w:color w:val="000000" w:themeColor="text1"/>
          <w:sz w:val="18"/>
          <w:szCs w:val="18"/>
          <w:shd w:val="clear" w:color="auto" w:fill="FFFFFF"/>
        </w:rPr>
      </w:pPr>
    </w:p>
    <w:p w14:paraId="376C995E" w14:textId="77777777" w:rsidR="00BE188F" w:rsidRPr="009F7EDD" w:rsidRDefault="00BE188F" w:rsidP="00BE188F">
      <w:pPr>
        <w:pStyle w:val="ListBullet2"/>
        <w:numPr>
          <w:ilvl w:val="0"/>
          <w:numId w:val="0"/>
        </w:numPr>
        <w:ind w:left="360" w:hanging="360"/>
        <w:rPr>
          <w:color w:val="000000" w:themeColor="text1"/>
        </w:rPr>
      </w:pPr>
    </w:p>
    <w:p w14:paraId="5C448283" w14:textId="211A33FA" w:rsidR="00BE188F" w:rsidRPr="009F7EDD" w:rsidRDefault="00BE188F" w:rsidP="00BE188F">
      <w:pPr>
        <w:pStyle w:val="ListBullet3"/>
        <w:rPr>
          <w:color w:val="000000" w:themeColor="text1"/>
        </w:rPr>
      </w:pPr>
      <w:r w:rsidRPr="009F7EDD">
        <w:rPr>
          <w:color w:val="000000" w:themeColor="text1"/>
        </w:rPr>
        <w:t xml:space="preserve">id—index of </w:t>
      </w:r>
      <w:r w:rsidR="00984DFC" w:rsidRPr="009F7EDD">
        <w:rPr>
          <w:color w:val="000000" w:themeColor="text1"/>
        </w:rPr>
        <w:t xml:space="preserve">super </w:t>
      </w:r>
      <w:r w:rsidRPr="009F7EDD">
        <w:rPr>
          <w:color w:val="000000" w:themeColor="text1"/>
        </w:rPr>
        <w:t>screen destination.</w:t>
      </w:r>
    </w:p>
    <w:p w14:paraId="4B4FD3D9" w14:textId="75D19740" w:rsidR="00BE188F" w:rsidRPr="009F7EDD" w:rsidRDefault="00BE188F" w:rsidP="00BE188F">
      <w:pPr>
        <w:pStyle w:val="ListBullet3"/>
        <w:rPr>
          <w:color w:val="000000" w:themeColor="text1"/>
        </w:rPr>
      </w:pPr>
      <w:r w:rsidRPr="009F7EDD">
        <w:rPr>
          <w:color w:val="000000" w:themeColor="text1"/>
        </w:rPr>
        <w:t xml:space="preserve">Name—Name of </w:t>
      </w:r>
      <w:r w:rsidR="00984DFC" w:rsidRPr="009F7EDD">
        <w:rPr>
          <w:color w:val="000000" w:themeColor="text1"/>
        </w:rPr>
        <w:t xml:space="preserve">super </w:t>
      </w:r>
      <w:r w:rsidRPr="009F7EDD">
        <w:rPr>
          <w:color w:val="000000" w:themeColor="text1"/>
        </w:rPr>
        <w:t>Screen Destination.</w:t>
      </w:r>
    </w:p>
    <w:p w14:paraId="507F1A20" w14:textId="15CDA0CF" w:rsidR="00984DFC" w:rsidRPr="009F7EDD" w:rsidRDefault="00984DFC" w:rsidP="00984DFC">
      <w:pPr>
        <w:pStyle w:val="ListBullet3"/>
        <w:rPr>
          <w:color w:val="000000" w:themeColor="text1"/>
        </w:rPr>
      </w:pPr>
      <w:proofErr w:type="spellStart"/>
      <w:r w:rsidRPr="009F7EDD">
        <w:rPr>
          <w:color w:val="000000" w:themeColor="text1"/>
          <w:sz w:val="18"/>
          <w:szCs w:val="18"/>
          <w:shd w:val="clear" w:color="auto" w:fill="FFFFFF"/>
        </w:rPr>
        <w:t>HDimention</w:t>
      </w:r>
      <w:proofErr w:type="spellEnd"/>
      <w:r w:rsidRPr="009F7EDD">
        <w:rPr>
          <w:color w:val="000000" w:themeColor="text1"/>
        </w:rPr>
        <w:t xml:space="preserve"> </w:t>
      </w:r>
      <w:r w:rsidR="00BE188F" w:rsidRPr="009F7EDD">
        <w:rPr>
          <w:color w:val="000000" w:themeColor="text1"/>
        </w:rPr>
        <w:t>—</w:t>
      </w:r>
      <w:r w:rsidRPr="009F7EDD">
        <w:rPr>
          <w:color w:val="000000" w:themeColor="text1"/>
        </w:rPr>
        <w:t xml:space="preserve"> Horizontal dimension of super screen destination</w:t>
      </w:r>
    </w:p>
    <w:p w14:paraId="437EF90A" w14:textId="4D277F3F" w:rsidR="00984DFC" w:rsidRPr="009F7EDD" w:rsidRDefault="00984DFC" w:rsidP="00984DFC">
      <w:pPr>
        <w:pStyle w:val="ListBullet3"/>
        <w:rPr>
          <w:color w:val="000000" w:themeColor="text1"/>
        </w:rPr>
      </w:pPr>
      <w:proofErr w:type="spellStart"/>
      <w:r w:rsidRPr="009F7EDD">
        <w:rPr>
          <w:color w:val="000000" w:themeColor="text1"/>
          <w:sz w:val="18"/>
          <w:szCs w:val="18"/>
          <w:shd w:val="clear" w:color="auto" w:fill="FFFFFF"/>
        </w:rPr>
        <w:t>VDimention</w:t>
      </w:r>
      <w:proofErr w:type="spellEnd"/>
      <w:r w:rsidRPr="009F7EDD">
        <w:rPr>
          <w:color w:val="000000" w:themeColor="text1"/>
        </w:rPr>
        <w:t xml:space="preserve"> — Vertical dimension of super screen destination</w:t>
      </w:r>
    </w:p>
    <w:p w14:paraId="371A25DA" w14:textId="460BB063" w:rsidR="00BE188F" w:rsidRPr="009F7EDD" w:rsidRDefault="00984DFC" w:rsidP="00984DFC">
      <w:pPr>
        <w:pStyle w:val="ListBullet3"/>
        <w:rPr>
          <w:color w:val="000000" w:themeColor="text1"/>
        </w:rPr>
      </w:pPr>
      <w:proofErr w:type="spellStart"/>
      <w:r w:rsidRPr="009F7EDD">
        <w:rPr>
          <w:color w:val="000000" w:themeColor="text1"/>
        </w:rPr>
        <w:t>HSize</w:t>
      </w:r>
      <w:proofErr w:type="spellEnd"/>
      <w:r w:rsidRPr="009F7EDD">
        <w:rPr>
          <w:color w:val="000000" w:themeColor="text1"/>
        </w:rPr>
        <w:t>: Horizontal size of super screen destination</w:t>
      </w:r>
    </w:p>
    <w:p w14:paraId="497A9F81" w14:textId="47C4D9EB" w:rsidR="00984DFC" w:rsidRPr="009F7EDD" w:rsidRDefault="00984DFC" w:rsidP="00E001C8">
      <w:pPr>
        <w:pStyle w:val="ListBullet3"/>
        <w:rPr>
          <w:color w:val="000000" w:themeColor="text1"/>
        </w:rPr>
      </w:pPr>
      <w:proofErr w:type="spellStart"/>
      <w:r w:rsidRPr="009F7EDD">
        <w:rPr>
          <w:color w:val="000000" w:themeColor="text1"/>
        </w:rPr>
        <w:t>VSize</w:t>
      </w:r>
      <w:proofErr w:type="spellEnd"/>
      <w:r w:rsidRPr="009F7EDD">
        <w:rPr>
          <w:color w:val="000000" w:themeColor="text1"/>
        </w:rPr>
        <w:t>: Vertical size of super screen destination</w:t>
      </w:r>
    </w:p>
    <w:p w14:paraId="012AE913" w14:textId="1D0449ED" w:rsidR="00BE188F" w:rsidRPr="009F7EDD" w:rsidRDefault="00E001C8" w:rsidP="00BE188F">
      <w:pPr>
        <w:pStyle w:val="ListBullet3"/>
        <w:rPr>
          <w:color w:val="000000" w:themeColor="text1"/>
        </w:rPr>
      </w:pPr>
      <w:proofErr w:type="spellStart"/>
      <w:r w:rsidRPr="009F7EDD">
        <w:rPr>
          <w:color w:val="000000" w:themeColor="text1"/>
          <w:sz w:val="18"/>
          <w:szCs w:val="18"/>
          <w:shd w:val="clear" w:color="auto" w:fill="FFFFFF"/>
        </w:rPr>
        <w:t>GlobalLayers</w:t>
      </w:r>
      <w:proofErr w:type="spellEnd"/>
      <w:r w:rsidRPr="009F7EDD">
        <w:rPr>
          <w:color w:val="000000" w:themeColor="text1"/>
        </w:rPr>
        <w:t xml:space="preserve"> </w:t>
      </w:r>
      <w:r w:rsidR="00BE188F" w:rsidRPr="009F7EDD">
        <w:rPr>
          <w:color w:val="000000" w:themeColor="text1"/>
        </w:rPr>
        <w:t>—</w:t>
      </w:r>
      <w:r w:rsidRPr="009F7EDD">
        <w:rPr>
          <w:color w:val="000000" w:themeColor="text1"/>
        </w:rPr>
        <w:t>Count of global Layer</w:t>
      </w:r>
      <w:r w:rsidR="00BE188F" w:rsidRPr="009F7EDD">
        <w:rPr>
          <w:color w:val="000000" w:themeColor="text1"/>
        </w:rPr>
        <w:t>.</w:t>
      </w:r>
    </w:p>
    <w:p w14:paraId="663C3F50" w14:textId="73034EFB" w:rsidR="00BE188F" w:rsidRPr="009F7EDD" w:rsidRDefault="00E001C8" w:rsidP="00BE188F">
      <w:pPr>
        <w:pStyle w:val="ListBullet3"/>
        <w:rPr>
          <w:color w:val="000000" w:themeColor="text1"/>
        </w:rPr>
      </w:pPr>
      <w:proofErr w:type="spellStart"/>
      <w:r w:rsidRPr="009F7EDD">
        <w:rPr>
          <w:color w:val="000000" w:themeColor="text1"/>
        </w:rPr>
        <w:lastRenderedPageBreak/>
        <w:t>DestCollection</w:t>
      </w:r>
      <w:proofErr w:type="spellEnd"/>
      <w:r w:rsidRPr="009F7EDD">
        <w:rPr>
          <w:color w:val="000000" w:themeColor="text1"/>
        </w:rPr>
        <w:t xml:space="preserve"> </w:t>
      </w:r>
      <w:r w:rsidR="00BE188F" w:rsidRPr="009F7EDD">
        <w:rPr>
          <w:color w:val="000000" w:themeColor="text1"/>
        </w:rPr>
        <w:t>—</w:t>
      </w:r>
      <w:r w:rsidRPr="009F7EDD">
        <w:rPr>
          <w:color w:val="000000" w:themeColor="text1"/>
        </w:rPr>
        <w:t>Array of screen destination with index and name of screen destination and destination type</w:t>
      </w:r>
      <w:r w:rsidR="00BE188F" w:rsidRPr="009F7EDD">
        <w:rPr>
          <w:color w:val="000000" w:themeColor="text1"/>
        </w:rPr>
        <w:t>.</w:t>
      </w:r>
    </w:p>
    <w:p w14:paraId="3055CFDC" w14:textId="524DB6C0" w:rsidR="00BE188F" w:rsidRPr="009F7EDD" w:rsidRDefault="00E001C8" w:rsidP="00BE188F">
      <w:pPr>
        <w:pStyle w:val="ListBullet3"/>
        <w:rPr>
          <w:color w:val="000000" w:themeColor="text1"/>
        </w:rPr>
      </w:pPr>
      <w:proofErr w:type="spellStart"/>
      <w:r w:rsidRPr="009F7EDD">
        <w:rPr>
          <w:color w:val="000000" w:themeColor="text1"/>
          <w:sz w:val="18"/>
          <w:szCs w:val="18"/>
          <w:shd w:val="clear" w:color="auto" w:fill="FFFFFF"/>
        </w:rPr>
        <w:t>GlobalLayerCollection</w:t>
      </w:r>
      <w:proofErr w:type="spellEnd"/>
      <w:r w:rsidRPr="009F7EDD">
        <w:rPr>
          <w:color w:val="000000" w:themeColor="text1"/>
        </w:rPr>
        <w:t xml:space="preserve"> </w:t>
      </w:r>
      <w:r w:rsidR="00BE188F" w:rsidRPr="009F7EDD">
        <w:rPr>
          <w:color w:val="000000" w:themeColor="text1"/>
        </w:rPr>
        <w:t>—</w:t>
      </w:r>
      <w:r w:rsidRPr="009F7EDD">
        <w:rPr>
          <w:color w:val="000000" w:themeColor="text1"/>
        </w:rPr>
        <w:t xml:space="preserve"> Array of global layer with information of index, name of link layer</w:t>
      </w:r>
      <w:r w:rsidR="00BE188F" w:rsidRPr="009F7EDD">
        <w:rPr>
          <w:color w:val="000000" w:themeColor="text1"/>
        </w:rPr>
        <w:t>.</w:t>
      </w:r>
    </w:p>
    <w:p w14:paraId="020B0C6D" w14:textId="336E0143" w:rsidR="00BE188F" w:rsidRPr="009F7EDD" w:rsidRDefault="00E001C8" w:rsidP="00AF1CC3">
      <w:pPr>
        <w:pStyle w:val="ListBullet3"/>
        <w:rPr>
          <w:color w:val="000000" w:themeColor="text1"/>
        </w:rPr>
      </w:pPr>
      <w:proofErr w:type="spellStart"/>
      <w:r w:rsidRPr="009F7EDD">
        <w:rPr>
          <w:color w:val="000000" w:themeColor="text1"/>
          <w:sz w:val="18"/>
          <w:szCs w:val="18"/>
          <w:shd w:val="clear" w:color="auto" w:fill="FFFFFF"/>
        </w:rPr>
        <w:t>SuperLayerLinkedState</w:t>
      </w:r>
      <w:proofErr w:type="spellEnd"/>
      <w:r w:rsidRPr="009F7EDD">
        <w:rPr>
          <w:color w:val="000000" w:themeColor="text1"/>
        </w:rPr>
        <w:t xml:space="preserve"> </w:t>
      </w:r>
      <w:r w:rsidR="00BE188F" w:rsidRPr="009F7EDD">
        <w:rPr>
          <w:color w:val="000000" w:themeColor="text1"/>
        </w:rPr>
        <w:t>—</w:t>
      </w:r>
      <w:r w:rsidRPr="009F7EDD">
        <w:rPr>
          <w:color w:val="000000" w:themeColor="text1"/>
        </w:rPr>
        <w:t xml:space="preserve"> State of super/Link Layer</w:t>
      </w:r>
      <w:r w:rsidR="00BE188F" w:rsidRPr="009F7EDD">
        <w:rPr>
          <w:color w:val="000000" w:themeColor="text1"/>
        </w:rPr>
        <w:t>.</w:t>
      </w:r>
    </w:p>
    <w:p w14:paraId="7CE869CA" w14:textId="7CEFA382" w:rsidR="00BE188F" w:rsidRPr="009F7EDD" w:rsidRDefault="00AF1CC3" w:rsidP="00BE188F">
      <w:pPr>
        <w:pStyle w:val="ListBullet3"/>
        <w:rPr>
          <w:color w:val="000000" w:themeColor="text1"/>
        </w:rPr>
      </w:pPr>
      <w:proofErr w:type="spellStart"/>
      <w:r w:rsidRPr="009F7EDD">
        <w:rPr>
          <w:color w:val="000000" w:themeColor="text1"/>
          <w:sz w:val="18"/>
          <w:szCs w:val="18"/>
          <w:shd w:val="clear" w:color="auto" w:fill="FFFFFF"/>
        </w:rPr>
        <w:t>LinkLayerXmlId</w:t>
      </w:r>
      <w:proofErr w:type="spellEnd"/>
      <w:r w:rsidR="00BE188F" w:rsidRPr="009F7EDD">
        <w:rPr>
          <w:color w:val="000000" w:themeColor="text1"/>
        </w:rPr>
        <w:t>: Link Layer Index</w:t>
      </w:r>
    </w:p>
    <w:p w14:paraId="7B2F736D" w14:textId="3F91768A" w:rsidR="00BE188F" w:rsidRPr="009F7EDD" w:rsidRDefault="00AF1CC3" w:rsidP="00BE188F">
      <w:pPr>
        <w:pStyle w:val="ListBullet3"/>
        <w:rPr>
          <w:color w:val="000000" w:themeColor="text1"/>
        </w:rPr>
      </w:pPr>
      <w:proofErr w:type="spellStart"/>
      <w:r w:rsidRPr="009F7EDD">
        <w:rPr>
          <w:color w:val="000000" w:themeColor="text1"/>
          <w:sz w:val="18"/>
          <w:szCs w:val="18"/>
          <w:shd w:val="clear" w:color="auto" w:fill="FFFFFF"/>
        </w:rPr>
        <w:t>DestXmlId</w:t>
      </w:r>
      <w:proofErr w:type="spellEnd"/>
      <w:r w:rsidR="00BE188F" w:rsidRPr="009F7EDD">
        <w:rPr>
          <w:color w:val="000000" w:themeColor="text1"/>
        </w:rPr>
        <w:t xml:space="preserve">:  Link </w:t>
      </w:r>
      <w:r w:rsidRPr="009F7EDD">
        <w:rPr>
          <w:color w:val="000000" w:themeColor="text1"/>
        </w:rPr>
        <w:t xml:space="preserve">layer part of screen </w:t>
      </w:r>
      <w:r w:rsidR="00BE188F" w:rsidRPr="009F7EDD">
        <w:rPr>
          <w:color w:val="000000" w:themeColor="text1"/>
        </w:rPr>
        <w:t>Destination Index</w:t>
      </w:r>
      <w:r w:rsidRPr="009F7EDD">
        <w:rPr>
          <w:color w:val="000000" w:themeColor="text1"/>
        </w:rPr>
        <w:t>.</w:t>
      </w:r>
    </w:p>
    <w:p w14:paraId="666C15E8" w14:textId="77777777" w:rsidR="00BE188F" w:rsidRPr="009F7EDD" w:rsidRDefault="00BE188F" w:rsidP="00BE188F">
      <w:pPr>
        <w:pStyle w:val="ListBullet3"/>
        <w:numPr>
          <w:ilvl w:val="0"/>
          <w:numId w:val="0"/>
        </w:numPr>
        <w:ind w:left="1620"/>
        <w:rPr>
          <w:color w:val="000000" w:themeColor="text1"/>
        </w:rPr>
      </w:pPr>
    </w:p>
    <w:p w14:paraId="5B91421E" w14:textId="77777777" w:rsidR="00BE188F" w:rsidRPr="009F7EDD" w:rsidRDefault="00BE188F" w:rsidP="00BE188F">
      <w:pPr>
        <w:pStyle w:val="ListBullet2"/>
        <w:ind w:left="360"/>
        <w:rPr>
          <w:color w:val="000000" w:themeColor="text1"/>
        </w:rPr>
      </w:pPr>
      <w:r w:rsidRPr="009F7EDD">
        <w:rPr>
          <w:color w:val="000000" w:themeColor="text1"/>
        </w:rPr>
        <w:t>success: (0=success, anything else is an error)</w:t>
      </w:r>
    </w:p>
    <w:p w14:paraId="6EA254C2" w14:textId="77777777" w:rsidR="00BE188F" w:rsidRPr="009F7EDD" w:rsidRDefault="00BE188F" w:rsidP="00BE188F">
      <w:pPr>
        <w:pStyle w:val="ListBullet2"/>
        <w:numPr>
          <w:ilvl w:val="0"/>
          <w:numId w:val="0"/>
        </w:numPr>
        <w:ind w:left="720"/>
        <w:rPr>
          <w:color w:val="000000" w:themeColor="text1"/>
        </w:rPr>
      </w:pPr>
    </w:p>
    <w:p w14:paraId="649A8AD7" w14:textId="77777777" w:rsidR="00BE188F" w:rsidRPr="009F7EDD" w:rsidRDefault="00BE188F" w:rsidP="00BE188F">
      <w:pPr>
        <w:pStyle w:val="ListBullet"/>
        <w:rPr>
          <w:rFonts w:ascii="Courier New" w:hAnsi="Courier New" w:cs="Courier New"/>
          <w:color w:val="000000" w:themeColor="text1"/>
          <w:sz w:val="18"/>
          <w:szCs w:val="18"/>
        </w:rPr>
      </w:pPr>
      <w:r w:rsidRPr="009F7EDD">
        <w:rPr>
          <w:color w:val="000000" w:themeColor="text1"/>
        </w:rPr>
        <w:t>Example:</w:t>
      </w:r>
    </w:p>
    <w:p w14:paraId="17CD3765" w14:textId="7364EDF5" w:rsidR="00BE188F" w:rsidRPr="009F7EDD" w:rsidRDefault="00BE188F" w:rsidP="00BE188F">
      <w:pPr>
        <w:pStyle w:val="ListBullet2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9F7EDD">
        <w:rPr>
          <w:rFonts w:ascii="Courier New" w:hAnsi="Courier New" w:cs="Courier New"/>
          <w:color w:val="000000" w:themeColor="text1"/>
          <w:sz w:val="18"/>
          <w:szCs w:val="18"/>
        </w:rPr>
        <w:t>{"params": {"id": 0}, "method":"</w:t>
      </w:r>
      <w:proofErr w:type="spellStart"/>
      <w:r w:rsidR="00B60905" w:rsidRPr="009F7EDD">
        <w:rPr>
          <w:rFonts w:ascii="Courier New" w:hAnsi="Courier New" w:cs="Courier New"/>
          <w:color w:val="000000" w:themeColor="text1"/>
          <w:sz w:val="18"/>
          <w:szCs w:val="18"/>
        </w:rPr>
        <w:t>listSuperDestContent</w:t>
      </w:r>
      <w:proofErr w:type="spellEnd"/>
      <w:r w:rsidRPr="009F7EDD">
        <w:rPr>
          <w:rFonts w:ascii="Courier New" w:hAnsi="Courier New" w:cs="Courier New"/>
          <w:color w:val="000000" w:themeColor="text1"/>
          <w:sz w:val="18"/>
          <w:szCs w:val="18"/>
        </w:rPr>
        <w:t>", "id":"1234", "jsonrpc":"2.0"}</w:t>
      </w:r>
    </w:p>
    <w:p w14:paraId="36D2D6A3" w14:textId="1132E02C" w:rsidR="00BE188F" w:rsidRPr="009F7EDD" w:rsidRDefault="00BE188F" w:rsidP="00BE188F">
      <w:pPr>
        <w:pStyle w:val="BodyText"/>
        <w:rPr>
          <w:color w:val="000000" w:themeColor="text1"/>
        </w:rPr>
      </w:pPr>
    </w:p>
    <w:p w14:paraId="00D385AE" w14:textId="0F8AAEBC" w:rsidR="00EF4854" w:rsidRPr="009F7EDD" w:rsidRDefault="00EF4854" w:rsidP="00EF4854">
      <w:pPr>
        <w:pStyle w:val="BodyText"/>
        <w:rPr>
          <w:b/>
          <w:color w:val="000000" w:themeColor="text1"/>
        </w:rPr>
      </w:pPr>
      <w:proofErr w:type="spellStart"/>
      <w:r w:rsidRPr="009F7EDD">
        <w:rPr>
          <w:b/>
          <w:color w:val="000000" w:themeColor="text1"/>
        </w:rPr>
        <w:t>listSuperAuxContent</w:t>
      </w:r>
      <w:proofErr w:type="spellEnd"/>
    </w:p>
    <w:p w14:paraId="4DBC04A8" w14:textId="77777777" w:rsidR="00EF4854" w:rsidRPr="009F7EDD" w:rsidRDefault="00EF4854" w:rsidP="00EF4854">
      <w:pPr>
        <w:pStyle w:val="ListBullet"/>
        <w:rPr>
          <w:color w:val="000000" w:themeColor="text1"/>
        </w:rPr>
      </w:pPr>
      <w:r w:rsidRPr="009F7EDD">
        <w:rPr>
          <w:color w:val="000000" w:themeColor="text1"/>
        </w:rPr>
        <w:t>Definition:</w:t>
      </w:r>
    </w:p>
    <w:p w14:paraId="410B6D76" w14:textId="1DC5CF7D" w:rsidR="00EF4854" w:rsidRPr="009F7EDD" w:rsidRDefault="00EF4854" w:rsidP="00EF4854">
      <w:pPr>
        <w:pStyle w:val="ListBullet2"/>
        <w:ind w:left="360"/>
        <w:rPr>
          <w:color w:val="000000" w:themeColor="text1"/>
        </w:rPr>
      </w:pPr>
      <w:r w:rsidRPr="009F7EDD">
        <w:rPr>
          <w:color w:val="000000" w:themeColor="text1"/>
        </w:rPr>
        <w:t xml:space="preserve">This API shows the content of a super </w:t>
      </w:r>
      <w:r w:rsidR="006E78F1" w:rsidRPr="009F7EDD">
        <w:rPr>
          <w:color w:val="000000" w:themeColor="text1"/>
        </w:rPr>
        <w:t>aux</w:t>
      </w:r>
      <w:r w:rsidRPr="009F7EDD">
        <w:rPr>
          <w:color w:val="000000" w:themeColor="text1"/>
        </w:rPr>
        <w:t xml:space="preserve"> destination.</w:t>
      </w:r>
    </w:p>
    <w:p w14:paraId="6E73114B" w14:textId="77777777" w:rsidR="00EF4854" w:rsidRPr="009F7EDD" w:rsidRDefault="00EF4854" w:rsidP="00EF4854">
      <w:pPr>
        <w:pStyle w:val="ListBullet"/>
        <w:rPr>
          <w:color w:val="000000" w:themeColor="text1"/>
        </w:rPr>
      </w:pPr>
      <w:r w:rsidRPr="009F7EDD">
        <w:rPr>
          <w:color w:val="000000" w:themeColor="text1"/>
        </w:rPr>
        <w:t>Request:</w:t>
      </w:r>
    </w:p>
    <w:p w14:paraId="4F6B6ABF" w14:textId="77777777" w:rsidR="00EF4854" w:rsidRPr="009F7EDD" w:rsidRDefault="00EF4854" w:rsidP="00EF4854">
      <w:pPr>
        <w:pStyle w:val="ListBullet2"/>
        <w:ind w:left="360"/>
        <w:rPr>
          <w:color w:val="000000" w:themeColor="text1"/>
        </w:rPr>
      </w:pPr>
      <w:r w:rsidRPr="009F7EDD">
        <w:rPr>
          <w:color w:val="000000" w:themeColor="text1"/>
        </w:rPr>
        <w:t xml:space="preserve">params: </w:t>
      </w:r>
      <w:r w:rsidRPr="009F7EDD">
        <w:rPr>
          <w:rFonts w:ascii="Courier New" w:hAnsi="Courier New" w:cs="Courier New"/>
          <w:color w:val="000000" w:themeColor="text1"/>
          <w:sz w:val="18"/>
          <w:szCs w:val="18"/>
        </w:rPr>
        <w:t>{"id": x}</w:t>
      </w:r>
    </w:p>
    <w:p w14:paraId="66EB0F01" w14:textId="7C240E36" w:rsidR="00EF4854" w:rsidRPr="009F7EDD" w:rsidRDefault="00EF4854" w:rsidP="00EF4854">
      <w:pPr>
        <w:pStyle w:val="ListBullet3"/>
        <w:rPr>
          <w:color w:val="000000" w:themeColor="text1"/>
        </w:rPr>
      </w:pPr>
      <w:r w:rsidRPr="009F7EDD">
        <w:rPr>
          <w:color w:val="000000" w:themeColor="text1"/>
        </w:rPr>
        <w:t xml:space="preserve">“id”—Super </w:t>
      </w:r>
      <w:r w:rsidR="006E78F1" w:rsidRPr="009F7EDD">
        <w:rPr>
          <w:color w:val="000000" w:themeColor="text1"/>
        </w:rPr>
        <w:t>Aux</w:t>
      </w:r>
      <w:r w:rsidRPr="009F7EDD">
        <w:rPr>
          <w:color w:val="000000" w:themeColor="text1"/>
        </w:rPr>
        <w:t xml:space="preserve"> destination index.</w:t>
      </w:r>
    </w:p>
    <w:p w14:paraId="62AB8F99" w14:textId="77777777" w:rsidR="00EF4854" w:rsidRPr="009F7EDD" w:rsidRDefault="00EF4854" w:rsidP="00EF4854">
      <w:pPr>
        <w:pStyle w:val="ListBullet"/>
        <w:rPr>
          <w:color w:val="000000" w:themeColor="text1"/>
        </w:rPr>
      </w:pPr>
      <w:r w:rsidRPr="009F7EDD">
        <w:rPr>
          <w:color w:val="000000" w:themeColor="text1"/>
        </w:rPr>
        <w:t>Response:</w:t>
      </w:r>
    </w:p>
    <w:p w14:paraId="1C8A2944" w14:textId="47906221" w:rsidR="00EF4854" w:rsidRPr="009F7EDD" w:rsidRDefault="00EF4854" w:rsidP="00EF4854">
      <w:pPr>
        <w:pStyle w:val="ListBullet2"/>
        <w:numPr>
          <w:ilvl w:val="0"/>
          <w:numId w:val="0"/>
        </w:numPr>
        <w:ind w:left="360" w:hanging="360"/>
        <w:rPr>
          <w:color w:val="000000" w:themeColor="text1"/>
          <w:sz w:val="18"/>
          <w:szCs w:val="18"/>
          <w:shd w:val="clear" w:color="auto" w:fill="FFFFFF"/>
        </w:rPr>
      </w:pPr>
      <w:r w:rsidRPr="009F7EDD">
        <w:rPr>
          <w:color w:val="000000" w:themeColor="text1"/>
        </w:rPr>
        <w:t xml:space="preserve"> </w:t>
      </w:r>
      <w:r w:rsidR="00965C9D" w:rsidRPr="009F7EDD">
        <w:rPr>
          <w:color w:val="000000" w:themeColor="text1"/>
          <w:sz w:val="18"/>
          <w:szCs w:val="18"/>
          <w:shd w:val="clear" w:color="auto" w:fill="FFFFFF"/>
        </w:rPr>
        <w:t>{"jsonrpc":"2.0","result":{"success":0,"response":{"id":0,"Name":"SuperAux1","HDimention":2,"VDimention":1,"HSize":3840,"VSize":1080,"AuxDestCollection":[{"id":0,"DestType":0,"DestXmlId":0,"Name":"AuxDest1"},{"id":1,"DestType":0,"DestXmlId":1,"Name":"AuxDest2"}]}},"id":"1234"}</w:t>
      </w:r>
    </w:p>
    <w:p w14:paraId="7B5DD876" w14:textId="77777777" w:rsidR="00EF4854" w:rsidRPr="009F7EDD" w:rsidRDefault="00EF4854" w:rsidP="00EF4854">
      <w:pPr>
        <w:pStyle w:val="ListBullet2"/>
        <w:numPr>
          <w:ilvl w:val="0"/>
          <w:numId w:val="0"/>
        </w:numPr>
        <w:ind w:left="360" w:hanging="360"/>
        <w:rPr>
          <w:color w:val="000000" w:themeColor="text1"/>
        </w:rPr>
      </w:pPr>
    </w:p>
    <w:p w14:paraId="5A462100" w14:textId="3467B435" w:rsidR="00EF4854" w:rsidRPr="009F7EDD" w:rsidRDefault="00EF4854" w:rsidP="00EF4854">
      <w:pPr>
        <w:pStyle w:val="ListBullet3"/>
        <w:rPr>
          <w:color w:val="000000" w:themeColor="text1"/>
        </w:rPr>
      </w:pPr>
      <w:r w:rsidRPr="009F7EDD">
        <w:rPr>
          <w:color w:val="000000" w:themeColor="text1"/>
        </w:rPr>
        <w:t xml:space="preserve">id—index of super </w:t>
      </w:r>
      <w:r w:rsidR="006E78F1" w:rsidRPr="009F7EDD">
        <w:rPr>
          <w:color w:val="000000" w:themeColor="text1"/>
        </w:rPr>
        <w:t>aux</w:t>
      </w:r>
      <w:r w:rsidRPr="009F7EDD">
        <w:rPr>
          <w:color w:val="000000" w:themeColor="text1"/>
        </w:rPr>
        <w:t xml:space="preserve"> destination.</w:t>
      </w:r>
    </w:p>
    <w:p w14:paraId="4F6CD9D6" w14:textId="00421D52" w:rsidR="00EF4854" w:rsidRPr="009F7EDD" w:rsidRDefault="00EF4854" w:rsidP="00EF4854">
      <w:pPr>
        <w:pStyle w:val="ListBullet3"/>
        <w:rPr>
          <w:color w:val="000000" w:themeColor="text1"/>
        </w:rPr>
      </w:pPr>
      <w:r w:rsidRPr="009F7EDD">
        <w:rPr>
          <w:color w:val="000000" w:themeColor="text1"/>
        </w:rPr>
        <w:t xml:space="preserve">Name—Name of super </w:t>
      </w:r>
      <w:r w:rsidR="006E78F1" w:rsidRPr="009F7EDD">
        <w:rPr>
          <w:color w:val="000000" w:themeColor="text1"/>
        </w:rPr>
        <w:t xml:space="preserve">aux </w:t>
      </w:r>
      <w:r w:rsidRPr="009F7EDD">
        <w:rPr>
          <w:color w:val="000000" w:themeColor="text1"/>
        </w:rPr>
        <w:t>Destination.</w:t>
      </w:r>
    </w:p>
    <w:p w14:paraId="1DEDC29B" w14:textId="50B6FD1B" w:rsidR="00EF4854" w:rsidRPr="009F7EDD" w:rsidRDefault="00EF4854" w:rsidP="00EF4854">
      <w:pPr>
        <w:pStyle w:val="ListBullet3"/>
        <w:rPr>
          <w:color w:val="000000" w:themeColor="text1"/>
        </w:rPr>
      </w:pPr>
      <w:proofErr w:type="spellStart"/>
      <w:r w:rsidRPr="009F7EDD">
        <w:rPr>
          <w:color w:val="000000" w:themeColor="text1"/>
          <w:sz w:val="18"/>
          <w:szCs w:val="18"/>
          <w:shd w:val="clear" w:color="auto" w:fill="FFFFFF"/>
        </w:rPr>
        <w:t>HDimention</w:t>
      </w:r>
      <w:proofErr w:type="spellEnd"/>
      <w:r w:rsidRPr="009F7EDD">
        <w:rPr>
          <w:color w:val="000000" w:themeColor="text1"/>
        </w:rPr>
        <w:t xml:space="preserve"> — Horizontal dimension of super </w:t>
      </w:r>
      <w:r w:rsidR="006E78F1" w:rsidRPr="009F7EDD">
        <w:rPr>
          <w:color w:val="000000" w:themeColor="text1"/>
        </w:rPr>
        <w:t xml:space="preserve">aux </w:t>
      </w:r>
      <w:r w:rsidRPr="009F7EDD">
        <w:rPr>
          <w:color w:val="000000" w:themeColor="text1"/>
        </w:rPr>
        <w:t>destination</w:t>
      </w:r>
    </w:p>
    <w:p w14:paraId="454F824F" w14:textId="2FCA065E" w:rsidR="00EF4854" w:rsidRPr="009F7EDD" w:rsidRDefault="00EF4854" w:rsidP="00EF4854">
      <w:pPr>
        <w:pStyle w:val="ListBullet3"/>
        <w:rPr>
          <w:color w:val="000000" w:themeColor="text1"/>
        </w:rPr>
      </w:pPr>
      <w:proofErr w:type="spellStart"/>
      <w:r w:rsidRPr="009F7EDD">
        <w:rPr>
          <w:color w:val="000000" w:themeColor="text1"/>
          <w:sz w:val="18"/>
          <w:szCs w:val="18"/>
          <w:shd w:val="clear" w:color="auto" w:fill="FFFFFF"/>
        </w:rPr>
        <w:t>VDimention</w:t>
      </w:r>
      <w:proofErr w:type="spellEnd"/>
      <w:r w:rsidRPr="009F7EDD">
        <w:rPr>
          <w:color w:val="000000" w:themeColor="text1"/>
        </w:rPr>
        <w:t xml:space="preserve"> — Vertical dimension of super </w:t>
      </w:r>
      <w:r w:rsidR="006E78F1" w:rsidRPr="009F7EDD">
        <w:rPr>
          <w:color w:val="000000" w:themeColor="text1"/>
        </w:rPr>
        <w:t xml:space="preserve">aux </w:t>
      </w:r>
      <w:r w:rsidRPr="009F7EDD">
        <w:rPr>
          <w:color w:val="000000" w:themeColor="text1"/>
        </w:rPr>
        <w:t>destination</w:t>
      </w:r>
    </w:p>
    <w:p w14:paraId="1646EDEA" w14:textId="191AC93E" w:rsidR="00EF4854" w:rsidRPr="009F7EDD" w:rsidRDefault="00EF4854" w:rsidP="00EF4854">
      <w:pPr>
        <w:pStyle w:val="ListBullet3"/>
        <w:rPr>
          <w:color w:val="000000" w:themeColor="text1"/>
        </w:rPr>
      </w:pPr>
      <w:proofErr w:type="spellStart"/>
      <w:r w:rsidRPr="009F7EDD">
        <w:rPr>
          <w:color w:val="000000" w:themeColor="text1"/>
        </w:rPr>
        <w:t>HSize</w:t>
      </w:r>
      <w:proofErr w:type="spellEnd"/>
      <w:r w:rsidRPr="009F7EDD">
        <w:rPr>
          <w:color w:val="000000" w:themeColor="text1"/>
        </w:rPr>
        <w:t xml:space="preserve">: Horizontal size of super </w:t>
      </w:r>
      <w:r w:rsidR="006E78F1" w:rsidRPr="009F7EDD">
        <w:rPr>
          <w:color w:val="000000" w:themeColor="text1"/>
        </w:rPr>
        <w:t xml:space="preserve">aux </w:t>
      </w:r>
      <w:r w:rsidRPr="009F7EDD">
        <w:rPr>
          <w:color w:val="000000" w:themeColor="text1"/>
        </w:rPr>
        <w:t>destination</w:t>
      </w:r>
    </w:p>
    <w:p w14:paraId="4001324E" w14:textId="0427D572" w:rsidR="00EF4854" w:rsidRPr="009F7EDD" w:rsidRDefault="00EF4854" w:rsidP="006E78F1">
      <w:pPr>
        <w:pStyle w:val="ListBullet3"/>
        <w:rPr>
          <w:color w:val="000000" w:themeColor="text1"/>
        </w:rPr>
      </w:pPr>
      <w:proofErr w:type="spellStart"/>
      <w:r w:rsidRPr="009F7EDD">
        <w:rPr>
          <w:color w:val="000000" w:themeColor="text1"/>
        </w:rPr>
        <w:t>VSize</w:t>
      </w:r>
      <w:proofErr w:type="spellEnd"/>
      <w:r w:rsidRPr="009F7EDD">
        <w:rPr>
          <w:color w:val="000000" w:themeColor="text1"/>
        </w:rPr>
        <w:t xml:space="preserve">: Vertical size of super </w:t>
      </w:r>
      <w:r w:rsidR="006E78F1" w:rsidRPr="009F7EDD">
        <w:rPr>
          <w:color w:val="000000" w:themeColor="text1"/>
        </w:rPr>
        <w:t xml:space="preserve">aux </w:t>
      </w:r>
      <w:r w:rsidRPr="009F7EDD">
        <w:rPr>
          <w:color w:val="000000" w:themeColor="text1"/>
        </w:rPr>
        <w:t>destination</w:t>
      </w:r>
    </w:p>
    <w:p w14:paraId="494A3A2C" w14:textId="77777777" w:rsidR="005442E0" w:rsidRPr="009F7EDD" w:rsidRDefault="006E78F1" w:rsidP="005442E0">
      <w:pPr>
        <w:pStyle w:val="ListBullet3"/>
        <w:rPr>
          <w:color w:val="000000" w:themeColor="text1"/>
        </w:rPr>
      </w:pPr>
      <w:proofErr w:type="spellStart"/>
      <w:r w:rsidRPr="009F7EDD">
        <w:rPr>
          <w:color w:val="000000" w:themeColor="text1"/>
          <w:sz w:val="18"/>
          <w:szCs w:val="18"/>
          <w:shd w:val="clear" w:color="auto" w:fill="FFFFFF"/>
        </w:rPr>
        <w:t>AuxDestCollection</w:t>
      </w:r>
      <w:proofErr w:type="spellEnd"/>
      <w:r w:rsidRPr="009F7EDD">
        <w:rPr>
          <w:color w:val="000000" w:themeColor="text1"/>
        </w:rPr>
        <w:t xml:space="preserve"> </w:t>
      </w:r>
      <w:r w:rsidR="00EF4854" w:rsidRPr="009F7EDD">
        <w:rPr>
          <w:color w:val="000000" w:themeColor="text1"/>
        </w:rPr>
        <w:t xml:space="preserve">—Array of </w:t>
      </w:r>
      <w:r w:rsidRPr="009F7EDD">
        <w:rPr>
          <w:color w:val="000000" w:themeColor="text1"/>
        </w:rPr>
        <w:t>aux</w:t>
      </w:r>
      <w:r w:rsidR="00EF4854" w:rsidRPr="009F7EDD">
        <w:rPr>
          <w:color w:val="000000" w:themeColor="text1"/>
        </w:rPr>
        <w:t xml:space="preserve"> destination with index and name of </w:t>
      </w:r>
      <w:r w:rsidRPr="009F7EDD">
        <w:rPr>
          <w:color w:val="000000" w:themeColor="text1"/>
        </w:rPr>
        <w:t>aux</w:t>
      </w:r>
      <w:r w:rsidR="00EF4854" w:rsidRPr="009F7EDD">
        <w:rPr>
          <w:color w:val="000000" w:themeColor="text1"/>
        </w:rPr>
        <w:t xml:space="preserve"> destination and destination type.</w:t>
      </w:r>
    </w:p>
    <w:p w14:paraId="4ED71A31" w14:textId="0F8DAD9E" w:rsidR="00EF4854" w:rsidRPr="009F7EDD" w:rsidRDefault="005442E0" w:rsidP="005442E0">
      <w:pPr>
        <w:pStyle w:val="ListBullet3"/>
        <w:numPr>
          <w:ilvl w:val="0"/>
          <w:numId w:val="0"/>
        </w:numPr>
        <w:ind w:left="1620"/>
        <w:rPr>
          <w:color w:val="000000" w:themeColor="text1"/>
        </w:rPr>
      </w:pPr>
      <w:r w:rsidRPr="009F7EDD">
        <w:rPr>
          <w:color w:val="000000" w:themeColor="text1"/>
        </w:rPr>
        <w:t xml:space="preserve"> </w:t>
      </w:r>
    </w:p>
    <w:p w14:paraId="2D149B53" w14:textId="77777777" w:rsidR="00EF4854" w:rsidRPr="009F7EDD" w:rsidRDefault="00EF4854" w:rsidP="00EF4854">
      <w:pPr>
        <w:pStyle w:val="ListBullet2"/>
        <w:ind w:left="360"/>
        <w:rPr>
          <w:color w:val="000000" w:themeColor="text1"/>
        </w:rPr>
      </w:pPr>
      <w:r w:rsidRPr="009F7EDD">
        <w:rPr>
          <w:color w:val="000000" w:themeColor="text1"/>
        </w:rPr>
        <w:t>success: (0=success, anything else is an error)</w:t>
      </w:r>
    </w:p>
    <w:p w14:paraId="0A978A9C" w14:textId="77777777" w:rsidR="00EF4854" w:rsidRPr="009F7EDD" w:rsidRDefault="00EF4854" w:rsidP="00EF4854">
      <w:pPr>
        <w:pStyle w:val="ListBullet2"/>
        <w:numPr>
          <w:ilvl w:val="0"/>
          <w:numId w:val="0"/>
        </w:numPr>
        <w:ind w:left="720"/>
        <w:rPr>
          <w:color w:val="000000" w:themeColor="text1"/>
        </w:rPr>
      </w:pPr>
    </w:p>
    <w:p w14:paraId="72AD32C6" w14:textId="77777777" w:rsidR="00EF4854" w:rsidRPr="009F7EDD" w:rsidRDefault="00EF4854" w:rsidP="00EF4854">
      <w:pPr>
        <w:pStyle w:val="ListBullet"/>
        <w:rPr>
          <w:rFonts w:ascii="Courier New" w:hAnsi="Courier New" w:cs="Courier New"/>
          <w:color w:val="000000" w:themeColor="text1"/>
          <w:sz w:val="18"/>
          <w:szCs w:val="18"/>
        </w:rPr>
      </w:pPr>
      <w:r w:rsidRPr="009F7EDD">
        <w:rPr>
          <w:color w:val="000000" w:themeColor="text1"/>
        </w:rPr>
        <w:t>Example:</w:t>
      </w:r>
    </w:p>
    <w:p w14:paraId="7981C74B" w14:textId="19BA0C0D" w:rsidR="00EF4854" w:rsidRPr="009F7EDD" w:rsidRDefault="00EF4854" w:rsidP="00EF4854">
      <w:pPr>
        <w:pStyle w:val="ListBullet2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9F7EDD">
        <w:rPr>
          <w:rFonts w:ascii="Courier New" w:hAnsi="Courier New" w:cs="Courier New"/>
          <w:color w:val="000000" w:themeColor="text1"/>
          <w:sz w:val="18"/>
          <w:szCs w:val="18"/>
        </w:rPr>
        <w:t>{"params": {"id": 0}, "method":"</w:t>
      </w:r>
      <w:proofErr w:type="spellStart"/>
      <w:r w:rsidRPr="009F7EDD">
        <w:rPr>
          <w:rFonts w:ascii="Courier New" w:hAnsi="Courier New" w:cs="Courier New"/>
          <w:color w:val="000000" w:themeColor="text1"/>
          <w:sz w:val="18"/>
          <w:szCs w:val="18"/>
        </w:rPr>
        <w:t>listSuper</w:t>
      </w:r>
      <w:r w:rsidR="005442E0" w:rsidRPr="009F7EDD">
        <w:rPr>
          <w:rFonts w:ascii="Courier New" w:hAnsi="Courier New" w:cs="Courier New"/>
          <w:color w:val="000000" w:themeColor="text1"/>
          <w:sz w:val="18"/>
          <w:szCs w:val="18"/>
        </w:rPr>
        <w:t>Aux</w:t>
      </w:r>
      <w:r w:rsidRPr="009F7EDD">
        <w:rPr>
          <w:rFonts w:ascii="Courier New" w:hAnsi="Courier New" w:cs="Courier New"/>
          <w:color w:val="000000" w:themeColor="text1"/>
          <w:sz w:val="18"/>
          <w:szCs w:val="18"/>
        </w:rPr>
        <w:t>Content</w:t>
      </w:r>
      <w:proofErr w:type="spellEnd"/>
      <w:r w:rsidRPr="009F7EDD">
        <w:rPr>
          <w:rFonts w:ascii="Courier New" w:hAnsi="Courier New" w:cs="Courier New"/>
          <w:color w:val="000000" w:themeColor="text1"/>
          <w:sz w:val="18"/>
          <w:szCs w:val="18"/>
        </w:rPr>
        <w:t>", "id":"1234", "jsonrpc":"2.0"}</w:t>
      </w:r>
    </w:p>
    <w:p w14:paraId="67CEBA72" w14:textId="77777777" w:rsidR="00EF4854" w:rsidRPr="009F7EDD" w:rsidRDefault="00EF4854" w:rsidP="00BE188F">
      <w:pPr>
        <w:pStyle w:val="BodyText"/>
        <w:rPr>
          <w:color w:val="000000" w:themeColor="text1"/>
        </w:rPr>
      </w:pPr>
    </w:p>
    <w:p w14:paraId="284CEA6C" w14:textId="77777777" w:rsidR="00D066E5" w:rsidRPr="009F7EDD" w:rsidRDefault="00D066E5" w:rsidP="00DD1B47">
      <w:pPr>
        <w:pStyle w:val="BodyText"/>
        <w:rPr>
          <w:color w:val="000000" w:themeColor="text1"/>
        </w:rPr>
      </w:pPr>
    </w:p>
    <w:p w14:paraId="6FDBC21C" w14:textId="77777777" w:rsidR="00051FD9" w:rsidRPr="009F7EDD" w:rsidRDefault="00051FD9" w:rsidP="00051FD9">
      <w:pPr>
        <w:pStyle w:val="BodyText"/>
        <w:rPr>
          <w:b/>
          <w:color w:val="000000" w:themeColor="text1"/>
        </w:rPr>
      </w:pPr>
      <w:proofErr w:type="spellStart"/>
      <w:r w:rsidRPr="009F7EDD">
        <w:rPr>
          <w:b/>
          <w:color w:val="000000" w:themeColor="text1"/>
        </w:rPr>
        <w:t>changeContent</w:t>
      </w:r>
      <w:proofErr w:type="spellEnd"/>
    </w:p>
    <w:p w14:paraId="5CB2AEEC" w14:textId="77777777" w:rsidR="00051FD9" w:rsidRPr="009F7EDD" w:rsidRDefault="00051FD9" w:rsidP="00051FD9">
      <w:pPr>
        <w:pStyle w:val="ListBullet"/>
        <w:rPr>
          <w:color w:val="000000" w:themeColor="text1"/>
        </w:rPr>
      </w:pPr>
      <w:r w:rsidRPr="009F7EDD">
        <w:rPr>
          <w:color w:val="000000" w:themeColor="text1"/>
        </w:rPr>
        <w:t>Definition:</w:t>
      </w:r>
    </w:p>
    <w:p w14:paraId="4DED6C39" w14:textId="77777777" w:rsidR="00051FD9" w:rsidRPr="009F7EDD" w:rsidRDefault="00051FD9" w:rsidP="001B132C">
      <w:pPr>
        <w:pStyle w:val="ListBullet2"/>
        <w:rPr>
          <w:color w:val="000000" w:themeColor="text1"/>
        </w:rPr>
      </w:pPr>
      <w:r w:rsidRPr="009F7EDD">
        <w:rPr>
          <w:color w:val="000000" w:themeColor="text1"/>
        </w:rPr>
        <w:t>This API changes the content of a screen destination by putting background and layers in it.</w:t>
      </w:r>
    </w:p>
    <w:p w14:paraId="285DB467" w14:textId="77777777" w:rsidR="00051FD9" w:rsidRPr="009F7EDD" w:rsidRDefault="00051FD9" w:rsidP="00051FD9">
      <w:pPr>
        <w:pStyle w:val="ListBullet"/>
        <w:rPr>
          <w:color w:val="000000" w:themeColor="text1"/>
        </w:rPr>
      </w:pPr>
      <w:r w:rsidRPr="009F7EDD">
        <w:rPr>
          <w:color w:val="000000" w:themeColor="text1"/>
        </w:rPr>
        <w:t>Request:</w:t>
      </w:r>
    </w:p>
    <w:p w14:paraId="2DDEAA43" w14:textId="38163B81" w:rsidR="00051FD9" w:rsidRPr="009F7EDD" w:rsidRDefault="00051FD9" w:rsidP="001B132C">
      <w:pPr>
        <w:pStyle w:val="ListBullet2"/>
        <w:rPr>
          <w:color w:val="000000" w:themeColor="text1"/>
        </w:rPr>
      </w:pPr>
      <w:r w:rsidRPr="009F7EDD">
        <w:rPr>
          <w:color w:val="000000" w:themeColor="text1"/>
        </w:rPr>
        <w:t xml:space="preserve">params: </w:t>
      </w:r>
      <w:r w:rsidRPr="009F7EDD">
        <w:rPr>
          <w:rFonts w:ascii="Courier New" w:hAnsi="Courier New" w:cs="Courier New"/>
          <w:color w:val="000000" w:themeColor="text1"/>
          <w:sz w:val="18"/>
          <w:szCs w:val="18"/>
        </w:rPr>
        <w:t>{"id":0,</w:t>
      </w:r>
      <w:r w:rsidR="00EE39AD" w:rsidRPr="009F7EDD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="00EE39AD" w:rsidRPr="009F7EDD">
        <w:rPr>
          <w:color w:val="000000" w:themeColor="text1"/>
          <w:sz w:val="18"/>
          <w:szCs w:val="18"/>
          <w:shd w:val="clear" w:color="auto" w:fill="FFFFFF"/>
        </w:rPr>
        <w:t>"</w:t>
      </w:r>
      <w:proofErr w:type="spellStart"/>
      <w:r w:rsidR="00EE39AD" w:rsidRPr="009F7EDD">
        <w:rPr>
          <w:rFonts w:ascii="Courier New" w:hAnsi="Courier New" w:cs="Courier New"/>
          <w:color w:val="000000" w:themeColor="text1"/>
          <w:sz w:val="18"/>
          <w:szCs w:val="18"/>
        </w:rPr>
        <w:t>TestPattern</w:t>
      </w:r>
      <w:proofErr w:type="spellEnd"/>
      <w:r w:rsidR="00EE39AD" w:rsidRPr="009F7EDD">
        <w:rPr>
          <w:rFonts w:ascii="Courier New" w:hAnsi="Courier New" w:cs="Courier New"/>
          <w:color w:val="000000" w:themeColor="text1"/>
          <w:sz w:val="18"/>
          <w:szCs w:val="18"/>
        </w:rPr>
        <w:t>" :5,</w:t>
      </w:r>
      <w:r w:rsidR="00EE39AD" w:rsidRPr="009F7EDD">
        <w:rPr>
          <w:color w:val="000000" w:themeColor="text1"/>
          <w:sz w:val="18"/>
          <w:szCs w:val="18"/>
          <w:shd w:val="clear" w:color="auto" w:fill="FFFFFF"/>
        </w:rPr>
        <w:t xml:space="preserve"> </w:t>
      </w:r>
      <w:r w:rsidRPr="009F7EDD">
        <w:rPr>
          <w:rFonts w:ascii="Courier New" w:hAnsi="Courier New" w:cs="Courier New"/>
          <w:color w:val="000000" w:themeColor="text1"/>
          <w:sz w:val="18"/>
          <w:szCs w:val="18"/>
        </w:rPr>
        <w:t>"</w:t>
      </w:r>
      <w:proofErr w:type="spellStart"/>
      <w:r w:rsidRPr="009F7EDD">
        <w:rPr>
          <w:rFonts w:ascii="Courier New" w:hAnsi="Courier New" w:cs="Courier New"/>
          <w:color w:val="000000" w:themeColor="text1"/>
          <w:sz w:val="18"/>
          <w:szCs w:val="18"/>
        </w:rPr>
        <w:t>BGLyr</w:t>
      </w:r>
      <w:proofErr w:type="spellEnd"/>
      <w:r w:rsidRPr="009F7EDD">
        <w:rPr>
          <w:rFonts w:ascii="Courier New" w:hAnsi="Courier New" w:cs="Courier New"/>
          <w:color w:val="000000" w:themeColor="text1"/>
          <w:sz w:val="18"/>
          <w:szCs w:val="18"/>
        </w:rPr>
        <w:t>":[{"id":0,"LastBGSourceIndex":0,"BGShowMatte":0, "BGColor":[{"id":0,"Red":0,"Green":0,"Blue":0}]},{"id":1,"LastBGSourceIndex":0, "BGShowMatte":0,"BGColor":[{"id":0,"Red":0,"Green":0,"Blue":0}]}],"Layers": [{"id":0,"LastSrcIdx":0,"Window":{"HPos":0,"VPos":0,"HSize":400,"VSize":300}, "Source":{"HPos":0,"VPos":0,"HSize":1920,"VSize":1080}, "Mask":{ "Left":0.01, "Right":10.1, "Top":0.0,"Bottom":0.0},"PvwMode":1,"PgmMode":0,"Freeze":0, "PgmZOrder":0,"PvwZOrder":0}]}</w:t>
      </w:r>
    </w:p>
    <w:p w14:paraId="523693D2" w14:textId="77777777" w:rsidR="00051FD9" w:rsidRPr="009F7EDD" w:rsidRDefault="00051FD9" w:rsidP="00051FD9">
      <w:pPr>
        <w:pStyle w:val="ListBullet2"/>
        <w:numPr>
          <w:ilvl w:val="0"/>
          <w:numId w:val="0"/>
        </w:numPr>
        <w:ind w:left="360"/>
        <w:rPr>
          <w:color w:val="000000" w:themeColor="text1"/>
        </w:rPr>
      </w:pPr>
    </w:p>
    <w:p w14:paraId="12D1C412" w14:textId="77777777" w:rsidR="00051FD9" w:rsidRPr="009F7EDD" w:rsidRDefault="00051FD9" w:rsidP="00051FD9">
      <w:pPr>
        <w:pStyle w:val="ListBullet2"/>
        <w:numPr>
          <w:ilvl w:val="0"/>
          <w:numId w:val="0"/>
        </w:numPr>
        <w:ind w:left="360" w:hanging="360"/>
        <w:rPr>
          <w:color w:val="000000" w:themeColor="text1"/>
        </w:rPr>
      </w:pPr>
    </w:p>
    <w:p w14:paraId="145BA5C8" w14:textId="77777777" w:rsidR="00051FD9" w:rsidRPr="009F7EDD" w:rsidRDefault="00051FD9" w:rsidP="00051FD9">
      <w:pPr>
        <w:pStyle w:val="ListBullet3"/>
        <w:rPr>
          <w:color w:val="000000" w:themeColor="text1"/>
        </w:rPr>
      </w:pPr>
      <w:r w:rsidRPr="009F7EDD">
        <w:rPr>
          <w:color w:val="000000" w:themeColor="text1"/>
        </w:rPr>
        <w:t>id—Screen destination index.</w:t>
      </w:r>
    </w:p>
    <w:p w14:paraId="1AF3A8D3" w14:textId="77777777" w:rsidR="00051FD9" w:rsidRPr="009F7EDD" w:rsidRDefault="00051FD9" w:rsidP="00051FD9">
      <w:pPr>
        <w:pStyle w:val="ListBullet3"/>
        <w:rPr>
          <w:color w:val="000000" w:themeColor="text1"/>
        </w:rPr>
      </w:pPr>
      <w:proofErr w:type="spellStart"/>
      <w:r w:rsidRPr="009F7EDD">
        <w:rPr>
          <w:color w:val="000000" w:themeColor="text1"/>
        </w:rPr>
        <w:t>BGLyr</w:t>
      </w:r>
      <w:proofErr w:type="spellEnd"/>
      <w:r w:rsidRPr="009F7EDD">
        <w:rPr>
          <w:color w:val="000000" w:themeColor="text1"/>
        </w:rPr>
        <w:t>—Background layer index, Last source index of background.</w:t>
      </w:r>
    </w:p>
    <w:p w14:paraId="10A05EDA" w14:textId="77777777" w:rsidR="00051FD9" w:rsidRPr="009F7EDD" w:rsidRDefault="00051FD9" w:rsidP="00051FD9">
      <w:pPr>
        <w:pStyle w:val="ListContinue3"/>
        <w:rPr>
          <w:color w:val="000000" w:themeColor="text1"/>
        </w:rPr>
      </w:pPr>
      <w:r w:rsidRPr="009F7EDD">
        <w:rPr>
          <w:color w:val="000000" w:themeColor="text1"/>
        </w:rPr>
        <w:lastRenderedPageBreak/>
        <w:t>“id”:0 affects the Background in Program. “id”:1 affects the Background in Preview.</w:t>
      </w:r>
    </w:p>
    <w:p w14:paraId="73638D83" w14:textId="77777777" w:rsidR="00051FD9" w:rsidRPr="009F7EDD" w:rsidRDefault="00051FD9" w:rsidP="00051FD9">
      <w:pPr>
        <w:pStyle w:val="ListBullet3"/>
        <w:rPr>
          <w:color w:val="000000" w:themeColor="text1"/>
        </w:rPr>
      </w:pPr>
      <w:r w:rsidRPr="009F7EDD">
        <w:rPr>
          <w:color w:val="000000" w:themeColor="text1"/>
        </w:rPr>
        <w:t>Layers—Layer information.</w:t>
      </w:r>
    </w:p>
    <w:p w14:paraId="4D38BCE5" w14:textId="77777777" w:rsidR="00051FD9" w:rsidRPr="009F7EDD" w:rsidRDefault="00051FD9" w:rsidP="00051FD9">
      <w:pPr>
        <w:pStyle w:val="ListBullet3"/>
        <w:rPr>
          <w:color w:val="000000" w:themeColor="text1"/>
        </w:rPr>
      </w:pPr>
      <w:r w:rsidRPr="009F7EDD">
        <w:rPr>
          <w:color w:val="000000" w:themeColor="text1"/>
        </w:rPr>
        <w:t>Window—Layer window size.</w:t>
      </w:r>
    </w:p>
    <w:p w14:paraId="14B38306" w14:textId="77777777" w:rsidR="00051FD9" w:rsidRPr="009F7EDD" w:rsidRDefault="00051FD9" w:rsidP="00051FD9">
      <w:pPr>
        <w:pStyle w:val="ListBullet3"/>
        <w:rPr>
          <w:color w:val="000000" w:themeColor="text1"/>
        </w:rPr>
      </w:pPr>
      <w:r w:rsidRPr="009F7EDD">
        <w:rPr>
          <w:color w:val="000000" w:themeColor="text1"/>
        </w:rPr>
        <w:t>Source—Source info and size.</w:t>
      </w:r>
    </w:p>
    <w:p w14:paraId="45B62AE3" w14:textId="77777777" w:rsidR="00051FD9" w:rsidRPr="009F7EDD" w:rsidRDefault="00051FD9" w:rsidP="00051FD9">
      <w:pPr>
        <w:pStyle w:val="ListBullet3"/>
        <w:rPr>
          <w:color w:val="000000" w:themeColor="text1"/>
        </w:rPr>
      </w:pPr>
      <w:r w:rsidRPr="009F7EDD">
        <w:rPr>
          <w:color w:val="000000" w:themeColor="text1"/>
        </w:rPr>
        <w:t>Mask—Crop the visible part of the layer.</w:t>
      </w:r>
    </w:p>
    <w:p w14:paraId="789818A8" w14:textId="77777777" w:rsidR="00051FD9" w:rsidRPr="009F7EDD" w:rsidRDefault="00051FD9" w:rsidP="00051FD9">
      <w:pPr>
        <w:pStyle w:val="ListBullet3"/>
        <w:rPr>
          <w:color w:val="000000" w:themeColor="text1"/>
        </w:rPr>
      </w:pPr>
      <w:proofErr w:type="spellStart"/>
      <w:r w:rsidRPr="009F7EDD">
        <w:rPr>
          <w:color w:val="000000" w:themeColor="text1"/>
        </w:rPr>
        <w:t>PvwMode</w:t>
      </w:r>
      <w:proofErr w:type="spellEnd"/>
      <w:r w:rsidRPr="009F7EDD">
        <w:rPr>
          <w:color w:val="000000" w:themeColor="text1"/>
        </w:rPr>
        <w:t>—Set 1 if you want the content in preview. (Default)</w:t>
      </w:r>
    </w:p>
    <w:p w14:paraId="7DF6EF32" w14:textId="77777777" w:rsidR="00051FD9" w:rsidRPr="009F7EDD" w:rsidRDefault="00051FD9" w:rsidP="00051FD9">
      <w:pPr>
        <w:pStyle w:val="ListBullet3"/>
        <w:rPr>
          <w:color w:val="000000" w:themeColor="text1"/>
        </w:rPr>
      </w:pPr>
      <w:proofErr w:type="spellStart"/>
      <w:r w:rsidRPr="009F7EDD">
        <w:rPr>
          <w:color w:val="000000" w:themeColor="text1"/>
        </w:rPr>
        <w:t>PgmMode</w:t>
      </w:r>
      <w:proofErr w:type="spellEnd"/>
      <w:r w:rsidRPr="009F7EDD">
        <w:rPr>
          <w:color w:val="000000" w:themeColor="text1"/>
        </w:rPr>
        <w:t>—Set 1 if you want the content in program.</w:t>
      </w:r>
    </w:p>
    <w:p w14:paraId="05434F46" w14:textId="77777777" w:rsidR="00051FD9" w:rsidRPr="009F7EDD" w:rsidRDefault="00051FD9" w:rsidP="00051FD9">
      <w:pPr>
        <w:pStyle w:val="ListBullet3"/>
        <w:rPr>
          <w:color w:val="000000" w:themeColor="text1"/>
        </w:rPr>
      </w:pPr>
      <w:proofErr w:type="spellStart"/>
      <w:r w:rsidRPr="009F7EDD">
        <w:rPr>
          <w:color w:val="000000" w:themeColor="text1"/>
        </w:rPr>
        <w:t>TestPattern</w:t>
      </w:r>
      <w:proofErr w:type="spellEnd"/>
      <w:r w:rsidRPr="009F7EDD">
        <w:rPr>
          <w:color w:val="000000" w:themeColor="text1"/>
        </w:rPr>
        <w:t xml:space="preserve"> – Provide test pattern id </w:t>
      </w:r>
    </w:p>
    <w:p w14:paraId="0244D885" w14:textId="77777777" w:rsidR="00051FD9" w:rsidRPr="009F7EDD" w:rsidRDefault="00051FD9" w:rsidP="00051FD9">
      <w:pPr>
        <w:pStyle w:val="ListBullet"/>
        <w:rPr>
          <w:color w:val="000000" w:themeColor="text1"/>
        </w:rPr>
      </w:pPr>
      <w:r w:rsidRPr="009F7EDD">
        <w:rPr>
          <w:color w:val="000000" w:themeColor="text1"/>
        </w:rPr>
        <w:t>Response:</w:t>
      </w:r>
    </w:p>
    <w:p w14:paraId="2633209D" w14:textId="77777777" w:rsidR="00051FD9" w:rsidRPr="009F7EDD" w:rsidRDefault="00051FD9" w:rsidP="001B132C">
      <w:pPr>
        <w:pStyle w:val="ListBullet2"/>
        <w:rPr>
          <w:color w:val="000000" w:themeColor="text1"/>
        </w:rPr>
      </w:pPr>
      <w:r w:rsidRPr="009F7EDD">
        <w:rPr>
          <w:color w:val="000000" w:themeColor="text1"/>
        </w:rPr>
        <w:t>response: null</w:t>
      </w:r>
    </w:p>
    <w:p w14:paraId="1276E6A8" w14:textId="77777777" w:rsidR="00051FD9" w:rsidRPr="009F7EDD" w:rsidRDefault="00051FD9" w:rsidP="001B132C">
      <w:pPr>
        <w:pStyle w:val="ListBullet2"/>
        <w:rPr>
          <w:color w:val="000000" w:themeColor="text1"/>
        </w:rPr>
      </w:pPr>
      <w:r w:rsidRPr="009F7EDD">
        <w:rPr>
          <w:color w:val="000000" w:themeColor="text1"/>
        </w:rPr>
        <w:t>success: (0=success, anything else is an error)</w:t>
      </w:r>
    </w:p>
    <w:p w14:paraId="767B6750" w14:textId="77777777" w:rsidR="00051FD9" w:rsidRPr="009F7EDD" w:rsidRDefault="00051FD9" w:rsidP="00051FD9">
      <w:pPr>
        <w:pStyle w:val="ListBullet"/>
        <w:rPr>
          <w:color w:val="000000" w:themeColor="text1"/>
        </w:rPr>
      </w:pPr>
      <w:r w:rsidRPr="009F7EDD">
        <w:rPr>
          <w:color w:val="000000" w:themeColor="text1"/>
        </w:rPr>
        <w:t>Example:</w:t>
      </w:r>
    </w:p>
    <w:p w14:paraId="1FEA9598" w14:textId="1F437C3F" w:rsidR="00051FD9" w:rsidRPr="009F7EDD" w:rsidRDefault="00796466" w:rsidP="00796466">
      <w:pPr>
        <w:pStyle w:val="ListBullet2"/>
        <w:rPr>
          <w:rFonts w:ascii="Courier New" w:hAnsi="Courier New" w:cs="Courier New"/>
          <w:color w:val="000000" w:themeColor="text1"/>
          <w:sz w:val="18"/>
          <w:szCs w:val="18"/>
        </w:rPr>
      </w:pPr>
      <w:r w:rsidRPr="009F7EDD">
        <w:rPr>
          <w:rFonts w:ascii="Courier New" w:hAnsi="Courier New" w:cs="Courier New"/>
          <w:color w:val="000000" w:themeColor="text1"/>
          <w:sz w:val="18"/>
          <w:szCs w:val="18"/>
        </w:rPr>
        <w:t>{"jsonrpc":"2.0","result":{"success":0,"response":{"id":0,"Name":"ScreenDest1","BGLyr":[{"id":0,"LastBGSourceIndex":-1,"BGShowMatte":1,"BGColor":{"id":0,"Red":0,"Green":0,"Blue":0}},{"id":1,"LastBGSourceIndex":-1,"BGShowMatte":1,"BGColor":{"id":0,"Red":0,"Green":0,"Blue":0}}],"Layers":[{"id":0,"Name":"Layer1-A","LastSrcIdx":1,"PvwMode":1,"PgmMode":0,"Capacity":1,"PvwZOrder":0,"PgmZOrder":0,"Freeze":0,"Window":[{"HPos":514,"VPos":289,"HSize":892,"VSize":502},{"HPos":0,"VPos":0,"HSize":1920,"VSize":1080}],"Source":[{"HPos":0,"VPos":0,"HSize":1920,"VSize":1080},{"HPos":0,"VPos":0,"HSize":1920,"VSize":1080}],"Mask":[{"id":0,"Top":0,"Left":0,"Right":0,"Bottom":0},{"id":0,"Top":0,"Left":0,"Right":0,"Bottom":0}]},{"id":1,"Name":"Layer1-B","LastSrcIdx":-1,"PvwMode":0,"PgmMode":0,"Capacity":1,"PvwZOrder":0,"PgmZOrder":0,"Freeze":0,"Window":[{"HPos":0,"VPos":0,"HSize":1920,"VSize":1080},{"HPos":0,"VPos":0,"HSize":1920,"VSize":1080}],"Source":[{"HPos":0,"VPos":0,"HSize":1920,"VSize":1080},{"HPos":0,"VPos":0,"HSize":1920,"VSize":1080}],"Mask":[{"id":0,"Top":0,"Left":0,"Right":0,"Bottom":0},{"id":0,"Top":0,"Left":0,"Right":0,"Bottom":0}]}],"Transition":[{"id":0,"TransTime":30,"TransPos":0},{"id":1,"TransTime":30,"TransPos":0}],"OutputCfg":[{"id":0,"Name":"Output1","OutputAOI":[{"id":0,"TestPattern":[{"id":0,"TestPatternMode":0}]}]}]}},"id":"1234"}</w:t>
      </w:r>
    </w:p>
    <w:p w14:paraId="7B024018" w14:textId="77777777" w:rsidR="00796466" w:rsidRPr="009F7EDD" w:rsidRDefault="00796466" w:rsidP="00796466">
      <w:pPr>
        <w:pStyle w:val="ListBullet2"/>
        <w:numPr>
          <w:ilvl w:val="0"/>
          <w:numId w:val="0"/>
        </w:numPr>
        <w:ind w:left="720"/>
        <w:rPr>
          <w:color w:val="000000" w:themeColor="text1"/>
        </w:rPr>
      </w:pPr>
    </w:p>
    <w:p w14:paraId="0579A07E" w14:textId="77777777" w:rsidR="00051FD9" w:rsidRPr="009F7EDD" w:rsidRDefault="00051FD9" w:rsidP="00564B39">
      <w:pPr>
        <w:pStyle w:val="ListBullet2"/>
        <w:rPr>
          <w:color w:val="000000" w:themeColor="text1"/>
        </w:rPr>
      </w:pPr>
      <w:r w:rsidRPr="009F7EDD">
        <w:rPr>
          <w:color w:val="000000" w:themeColor="text1"/>
        </w:rPr>
        <w:t>{"params":{"id":0, "</w:t>
      </w:r>
      <w:proofErr w:type="spellStart"/>
      <w:r w:rsidRPr="009F7EDD">
        <w:rPr>
          <w:color w:val="000000" w:themeColor="text1"/>
        </w:rPr>
        <w:t>TestPattern</w:t>
      </w:r>
      <w:proofErr w:type="spellEnd"/>
      <w:r w:rsidRPr="009F7EDD">
        <w:rPr>
          <w:color w:val="000000" w:themeColor="text1"/>
        </w:rPr>
        <w:t>" :5 }, "method":"</w:t>
      </w:r>
      <w:proofErr w:type="spellStart"/>
      <w:r w:rsidRPr="009F7EDD">
        <w:rPr>
          <w:color w:val="000000" w:themeColor="text1"/>
        </w:rPr>
        <w:t>changeContent</w:t>
      </w:r>
      <w:proofErr w:type="spellEnd"/>
      <w:r w:rsidRPr="009F7EDD">
        <w:rPr>
          <w:color w:val="000000" w:themeColor="text1"/>
        </w:rPr>
        <w:t>", "id":"1234", "jsonrpc":"2.0"}</w:t>
      </w:r>
    </w:p>
    <w:p w14:paraId="1FAAAEA3" w14:textId="71FA630D" w:rsidR="00051FD9" w:rsidRPr="009F7EDD" w:rsidRDefault="00051FD9" w:rsidP="003916F1">
      <w:pPr>
        <w:pStyle w:val="BodyText"/>
        <w:rPr>
          <w:color w:val="000000" w:themeColor="text1"/>
        </w:rPr>
      </w:pPr>
    </w:p>
    <w:p w14:paraId="634D80D6" w14:textId="1AD1EE24" w:rsidR="004C6DB3" w:rsidRPr="009F7EDD" w:rsidRDefault="004C6DB3" w:rsidP="004C6DB3">
      <w:pPr>
        <w:pStyle w:val="BodyText"/>
        <w:rPr>
          <w:b/>
          <w:color w:val="000000" w:themeColor="text1"/>
        </w:rPr>
      </w:pPr>
      <w:proofErr w:type="spellStart"/>
      <w:r w:rsidRPr="009F7EDD">
        <w:rPr>
          <w:b/>
          <w:color w:val="000000" w:themeColor="text1"/>
        </w:rPr>
        <w:t>changeSuperDestContent</w:t>
      </w:r>
      <w:proofErr w:type="spellEnd"/>
    </w:p>
    <w:p w14:paraId="2F547207" w14:textId="77777777" w:rsidR="004C6DB3" w:rsidRPr="009F7EDD" w:rsidRDefault="004C6DB3" w:rsidP="004C6DB3">
      <w:pPr>
        <w:pStyle w:val="ListBullet"/>
        <w:rPr>
          <w:color w:val="000000" w:themeColor="text1"/>
        </w:rPr>
      </w:pPr>
      <w:r w:rsidRPr="009F7EDD">
        <w:rPr>
          <w:color w:val="000000" w:themeColor="text1"/>
        </w:rPr>
        <w:t>Definition:</w:t>
      </w:r>
    </w:p>
    <w:p w14:paraId="55A739AD" w14:textId="24DE5FBA" w:rsidR="004C6DB3" w:rsidRPr="009F7EDD" w:rsidRDefault="004C6DB3" w:rsidP="004C6DB3">
      <w:pPr>
        <w:pStyle w:val="ListBullet2"/>
        <w:rPr>
          <w:color w:val="000000" w:themeColor="text1"/>
        </w:rPr>
      </w:pPr>
      <w:r w:rsidRPr="009F7EDD">
        <w:rPr>
          <w:color w:val="000000" w:themeColor="text1"/>
        </w:rPr>
        <w:t xml:space="preserve">This API changes </w:t>
      </w:r>
      <w:r w:rsidR="00E03A8E" w:rsidRPr="009F7EDD">
        <w:rPr>
          <w:color w:val="000000" w:themeColor="text1"/>
        </w:rPr>
        <w:t>layer parameters for each super layer in all screen</w:t>
      </w:r>
      <w:r w:rsidR="000820FC" w:rsidRPr="009F7EDD">
        <w:rPr>
          <w:color w:val="000000" w:themeColor="text1"/>
        </w:rPr>
        <w:t xml:space="preserve"> </w:t>
      </w:r>
      <w:r w:rsidR="00E03A8E" w:rsidRPr="009F7EDD">
        <w:rPr>
          <w:color w:val="000000" w:themeColor="text1"/>
        </w:rPr>
        <w:t>dest</w:t>
      </w:r>
      <w:r w:rsidR="000820FC" w:rsidRPr="009F7EDD">
        <w:rPr>
          <w:color w:val="000000" w:themeColor="text1"/>
        </w:rPr>
        <w:t>ination</w:t>
      </w:r>
      <w:r w:rsidR="00E03A8E" w:rsidRPr="009F7EDD">
        <w:rPr>
          <w:color w:val="000000" w:themeColor="text1"/>
        </w:rPr>
        <w:t xml:space="preserve"> that are part of a super</w:t>
      </w:r>
      <w:r w:rsidR="000820FC" w:rsidRPr="009F7EDD">
        <w:rPr>
          <w:color w:val="000000" w:themeColor="text1"/>
        </w:rPr>
        <w:t xml:space="preserve"> </w:t>
      </w:r>
      <w:r w:rsidR="00E03A8E" w:rsidRPr="009F7EDD">
        <w:rPr>
          <w:color w:val="000000" w:themeColor="text1"/>
        </w:rPr>
        <w:t>dest</w:t>
      </w:r>
      <w:r w:rsidR="000820FC" w:rsidRPr="009F7EDD">
        <w:rPr>
          <w:color w:val="000000" w:themeColor="text1"/>
        </w:rPr>
        <w:t>ination</w:t>
      </w:r>
      <w:r w:rsidRPr="009F7EDD">
        <w:rPr>
          <w:color w:val="000000" w:themeColor="text1"/>
        </w:rPr>
        <w:t>.</w:t>
      </w:r>
    </w:p>
    <w:p w14:paraId="0B5C9876" w14:textId="77777777" w:rsidR="004C6DB3" w:rsidRPr="009F7EDD" w:rsidRDefault="004C6DB3" w:rsidP="004C6DB3">
      <w:pPr>
        <w:pStyle w:val="ListBullet"/>
        <w:rPr>
          <w:color w:val="000000" w:themeColor="text1"/>
        </w:rPr>
      </w:pPr>
      <w:r w:rsidRPr="009F7EDD">
        <w:rPr>
          <w:color w:val="000000" w:themeColor="text1"/>
        </w:rPr>
        <w:t>Request:</w:t>
      </w:r>
    </w:p>
    <w:p w14:paraId="742573F9" w14:textId="034B3CAB" w:rsidR="004C6DB3" w:rsidRPr="009F7EDD" w:rsidRDefault="003751D2" w:rsidP="003751D2">
      <w:pPr>
        <w:pStyle w:val="ListBullet2"/>
        <w:rPr>
          <w:color w:val="000000" w:themeColor="text1"/>
        </w:rPr>
      </w:pPr>
      <w:r w:rsidRPr="009F7EDD">
        <w:rPr>
          <w:color w:val="000000" w:themeColor="text1"/>
        </w:rPr>
        <w:t>Params: {</w:t>
      </w:r>
      <w:r w:rsidR="003B05C2" w:rsidRPr="009F7EDD">
        <w:rPr>
          <w:color w:val="000000" w:themeColor="text1"/>
        </w:rPr>
        <w:t>"id":0,"GlobalLayers</w:t>
      </w:r>
      <w:r w:rsidRPr="009F7EDD">
        <w:rPr>
          <w:color w:val="000000" w:themeColor="text1"/>
        </w:rPr>
        <w:t>”: [</w:t>
      </w:r>
      <w:r w:rsidR="003B05C2" w:rsidRPr="009F7EDD">
        <w:rPr>
          <w:color w:val="000000" w:themeColor="text1"/>
        </w:rPr>
        <w:t>{"id":0,"Window":{"HPos":0,"VPos":0,"HSize":700,"VSize":300}}]}</w:t>
      </w:r>
    </w:p>
    <w:p w14:paraId="067E55B3" w14:textId="77777777" w:rsidR="003751D2" w:rsidRPr="009F7EDD" w:rsidRDefault="003751D2" w:rsidP="003751D2">
      <w:pPr>
        <w:pStyle w:val="ListBullet2"/>
        <w:numPr>
          <w:ilvl w:val="0"/>
          <w:numId w:val="0"/>
        </w:numPr>
        <w:ind w:left="720"/>
        <w:rPr>
          <w:color w:val="000000" w:themeColor="text1"/>
        </w:rPr>
      </w:pPr>
    </w:p>
    <w:p w14:paraId="5BDF06F3" w14:textId="6452E526" w:rsidR="004C6DB3" w:rsidRPr="009F7EDD" w:rsidRDefault="004C6DB3" w:rsidP="004C6DB3">
      <w:pPr>
        <w:pStyle w:val="ListBullet3"/>
        <w:rPr>
          <w:color w:val="000000" w:themeColor="text1"/>
        </w:rPr>
      </w:pPr>
      <w:r w:rsidRPr="009F7EDD">
        <w:rPr>
          <w:color w:val="000000" w:themeColor="text1"/>
        </w:rPr>
        <w:t>id—</w:t>
      </w:r>
      <w:r w:rsidR="003B05C2" w:rsidRPr="009F7EDD">
        <w:rPr>
          <w:color w:val="000000" w:themeColor="text1"/>
        </w:rPr>
        <w:t xml:space="preserve">Super </w:t>
      </w:r>
      <w:r w:rsidRPr="009F7EDD">
        <w:rPr>
          <w:color w:val="000000" w:themeColor="text1"/>
        </w:rPr>
        <w:t>Screen destination index.</w:t>
      </w:r>
    </w:p>
    <w:p w14:paraId="692410CB" w14:textId="25757D61" w:rsidR="004C6DB3" w:rsidRPr="009F7EDD" w:rsidRDefault="003B05C2" w:rsidP="003B05C2">
      <w:pPr>
        <w:pStyle w:val="ListBullet3"/>
        <w:rPr>
          <w:color w:val="000000" w:themeColor="text1"/>
        </w:rPr>
      </w:pPr>
      <w:proofErr w:type="spellStart"/>
      <w:r w:rsidRPr="009F7EDD">
        <w:rPr>
          <w:color w:val="000000" w:themeColor="text1"/>
        </w:rPr>
        <w:t>GlobalLayers</w:t>
      </w:r>
      <w:proofErr w:type="spellEnd"/>
      <w:r w:rsidRPr="009F7EDD">
        <w:rPr>
          <w:color w:val="000000" w:themeColor="text1"/>
        </w:rPr>
        <w:t xml:space="preserve"> </w:t>
      </w:r>
      <w:r w:rsidR="004C6DB3" w:rsidRPr="009F7EDD">
        <w:rPr>
          <w:color w:val="000000" w:themeColor="text1"/>
        </w:rPr>
        <w:t>—</w:t>
      </w:r>
      <w:r w:rsidRPr="009F7EDD">
        <w:rPr>
          <w:color w:val="000000" w:themeColor="text1"/>
        </w:rPr>
        <w:t xml:space="preserve"> Array of Global Layers with index, H/V position and H/V size.</w:t>
      </w:r>
    </w:p>
    <w:p w14:paraId="27A51C2E" w14:textId="4E9C7BA7" w:rsidR="004C6DB3" w:rsidRPr="009F7EDD" w:rsidRDefault="004C6DB3" w:rsidP="003B05C2">
      <w:pPr>
        <w:pStyle w:val="ListBullet3"/>
        <w:numPr>
          <w:ilvl w:val="0"/>
          <w:numId w:val="0"/>
        </w:numPr>
        <w:ind w:left="1620"/>
        <w:rPr>
          <w:color w:val="000000" w:themeColor="text1"/>
        </w:rPr>
      </w:pPr>
    </w:p>
    <w:p w14:paraId="0436E1CA" w14:textId="77777777" w:rsidR="004C6DB3" w:rsidRPr="009F7EDD" w:rsidRDefault="004C6DB3" w:rsidP="004C6DB3">
      <w:pPr>
        <w:pStyle w:val="ListBullet"/>
        <w:rPr>
          <w:color w:val="000000" w:themeColor="text1"/>
        </w:rPr>
      </w:pPr>
      <w:r w:rsidRPr="009F7EDD">
        <w:rPr>
          <w:color w:val="000000" w:themeColor="text1"/>
        </w:rPr>
        <w:t>Response:</w:t>
      </w:r>
    </w:p>
    <w:p w14:paraId="4880A407" w14:textId="77777777" w:rsidR="004C6DB3" w:rsidRPr="009F7EDD" w:rsidRDefault="004C6DB3" w:rsidP="004C6DB3">
      <w:pPr>
        <w:pStyle w:val="ListBullet2"/>
        <w:rPr>
          <w:color w:val="000000" w:themeColor="text1"/>
        </w:rPr>
      </w:pPr>
      <w:r w:rsidRPr="009F7EDD">
        <w:rPr>
          <w:color w:val="000000" w:themeColor="text1"/>
        </w:rPr>
        <w:t>response: null</w:t>
      </w:r>
    </w:p>
    <w:p w14:paraId="0A216960" w14:textId="77777777" w:rsidR="004C6DB3" w:rsidRPr="009F7EDD" w:rsidRDefault="004C6DB3" w:rsidP="004C6DB3">
      <w:pPr>
        <w:pStyle w:val="ListBullet2"/>
        <w:rPr>
          <w:color w:val="000000" w:themeColor="text1"/>
        </w:rPr>
      </w:pPr>
      <w:r w:rsidRPr="009F7EDD">
        <w:rPr>
          <w:color w:val="000000" w:themeColor="text1"/>
        </w:rPr>
        <w:t>success: (0=success, anything else is an error)</w:t>
      </w:r>
    </w:p>
    <w:p w14:paraId="3A8C117D" w14:textId="225267C2" w:rsidR="004C6DB3" w:rsidRPr="009F7EDD" w:rsidRDefault="004C6DB3" w:rsidP="003B05C2">
      <w:pPr>
        <w:pStyle w:val="ListBullet"/>
        <w:rPr>
          <w:color w:val="000000" w:themeColor="text1"/>
        </w:rPr>
      </w:pPr>
      <w:r w:rsidRPr="009F7EDD">
        <w:rPr>
          <w:color w:val="000000" w:themeColor="text1"/>
        </w:rPr>
        <w:t>Example:</w:t>
      </w:r>
    </w:p>
    <w:p w14:paraId="2A87AE05" w14:textId="24D110BC" w:rsidR="004C6DB3" w:rsidRPr="009F7EDD" w:rsidRDefault="003B05C2" w:rsidP="004C6DB3">
      <w:pPr>
        <w:pStyle w:val="ListBullet2"/>
        <w:rPr>
          <w:rFonts w:ascii="Courier New" w:hAnsi="Courier New" w:cs="Courier New"/>
          <w:color w:val="000000" w:themeColor="text1"/>
          <w:sz w:val="18"/>
          <w:szCs w:val="18"/>
        </w:rPr>
      </w:pPr>
      <w:r w:rsidRPr="009F7EDD">
        <w:rPr>
          <w:rFonts w:ascii="Courier New" w:hAnsi="Courier New" w:cs="Courier New"/>
          <w:color w:val="000000" w:themeColor="text1"/>
          <w:sz w:val="18"/>
          <w:szCs w:val="18"/>
        </w:rPr>
        <w:t>{"params":{"id":0,"GlobalLayers":[{"id":0,"Window":{"HPos":0,"VPos":0,"HSize":700,"VSize":300}}]},</w:t>
      </w:r>
      <w:r w:rsidRPr="009F7EDD">
        <w:rPr>
          <w:rFonts w:ascii="Courier New" w:hAnsi="Courier New" w:cs="Courier New"/>
          <w:color w:val="000000" w:themeColor="text1"/>
          <w:sz w:val="18"/>
          <w:szCs w:val="18"/>
        </w:rPr>
        <w:br/>
        <w:t>"method":"</w:t>
      </w:r>
      <w:proofErr w:type="spellStart"/>
      <w:r w:rsidRPr="009F7EDD">
        <w:rPr>
          <w:rFonts w:ascii="Courier New" w:hAnsi="Courier New" w:cs="Courier New"/>
          <w:color w:val="000000" w:themeColor="text1"/>
          <w:sz w:val="18"/>
          <w:szCs w:val="18"/>
        </w:rPr>
        <w:t>changeSuperDestContent</w:t>
      </w:r>
      <w:proofErr w:type="spellEnd"/>
      <w:r w:rsidRPr="009F7EDD">
        <w:rPr>
          <w:rFonts w:ascii="Courier New" w:hAnsi="Courier New" w:cs="Courier New"/>
          <w:color w:val="000000" w:themeColor="text1"/>
          <w:sz w:val="18"/>
          <w:szCs w:val="18"/>
        </w:rPr>
        <w:t>", "id":"1234", "jsonrpc":"2.0"}</w:t>
      </w:r>
    </w:p>
    <w:p w14:paraId="2DB6E0A3" w14:textId="7D006ACE" w:rsidR="00051FD9" w:rsidRPr="009F7EDD" w:rsidRDefault="00051FD9" w:rsidP="003916F1">
      <w:pPr>
        <w:pStyle w:val="BodyText"/>
        <w:rPr>
          <w:color w:val="000000" w:themeColor="text1"/>
        </w:rPr>
      </w:pPr>
    </w:p>
    <w:p w14:paraId="030FF807" w14:textId="23BD0583" w:rsidR="00A81252" w:rsidRPr="009F7EDD" w:rsidRDefault="00A81252" w:rsidP="00A81252">
      <w:pPr>
        <w:pStyle w:val="BodyText"/>
        <w:rPr>
          <w:b/>
          <w:color w:val="000000" w:themeColor="text1"/>
        </w:rPr>
      </w:pPr>
      <w:proofErr w:type="spellStart"/>
      <w:r w:rsidRPr="009F7EDD">
        <w:rPr>
          <w:b/>
          <w:color w:val="000000" w:themeColor="text1"/>
        </w:rPr>
        <w:t>changeSuperAuxContent</w:t>
      </w:r>
      <w:proofErr w:type="spellEnd"/>
    </w:p>
    <w:p w14:paraId="16AACECE" w14:textId="77777777" w:rsidR="00A81252" w:rsidRPr="009F7EDD" w:rsidRDefault="00A81252" w:rsidP="00A81252">
      <w:pPr>
        <w:pStyle w:val="ListBullet"/>
        <w:rPr>
          <w:color w:val="000000" w:themeColor="text1"/>
        </w:rPr>
      </w:pPr>
      <w:r w:rsidRPr="009F7EDD">
        <w:rPr>
          <w:color w:val="000000" w:themeColor="text1"/>
        </w:rPr>
        <w:t>Definition:</w:t>
      </w:r>
    </w:p>
    <w:p w14:paraId="31CC7966" w14:textId="7756C8EC" w:rsidR="00A81252" w:rsidRPr="009F7EDD" w:rsidRDefault="00A81252" w:rsidP="00A81252">
      <w:pPr>
        <w:pStyle w:val="ListBullet2"/>
        <w:rPr>
          <w:color w:val="000000" w:themeColor="text1"/>
        </w:rPr>
      </w:pPr>
      <w:r w:rsidRPr="009F7EDD">
        <w:rPr>
          <w:color w:val="000000" w:themeColor="text1"/>
        </w:rPr>
        <w:t xml:space="preserve">This API </w:t>
      </w:r>
      <w:r w:rsidR="003751D2" w:rsidRPr="009F7EDD">
        <w:rPr>
          <w:color w:val="000000" w:themeColor="text1"/>
        </w:rPr>
        <w:t>changes sources for any aux destination which is part of super aux</w:t>
      </w:r>
      <w:r w:rsidRPr="009F7EDD">
        <w:rPr>
          <w:color w:val="000000" w:themeColor="text1"/>
        </w:rPr>
        <w:t>.</w:t>
      </w:r>
    </w:p>
    <w:p w14:paraId="2BD47AB7" w14:textId="77777777" w:rsidR="003751D2" w:rsidRPr="009F7EDD" w:rsidRDefault="003751D2" w:rsidP="003751D2">
      <w:pPr>
        <w:pStyle w:val="ListBullet2"/>
        <w:numPr>
          <w:ilvl w:val="0"/>
          <w:numId w:val="0"/>
        </w:numPr>
        <w:ind w:left="720"/>
        <w:rPr>
          <w:color w:val="000000" w:themeColor="text1"/>
        </w:rPr>
      </w:pPr>
    </w:p>
    <w:p w14:paraId="0C5A1041" w14:textId="77777777" w:rsidR="00A81252" w:rsidRPr="009F7EDD" w:rsidRDefault="00A81252" w:rsidP="00A81252">
      <w:pPr>
        <w:pStyle w:val="ListBullet"/>
        <w:rPr>
          <w:color w:val="000000" w:themeColor="text1"/>
        </w:rPr>
      </w:pPr>
      <w:r w:rsidRPr="009F7EDD">
        <w:rPr>
          <w:color w:val="000000" w:themeColor="text1"/>
        </w:rPr>
        <w:t>Request:</w:t>
      </w:r>
    </w:p>
    <w:p w14:paraId="762E4B0D" w14:textId="588A8CB2" w:rsidR="00A81252" w:rsidRPr="009F7EDD" w:rsidRDefault="003751D2" w:rsidP="00A81252">
      <w:pPr>
        <w:pStyle w:val="ListBullet2"/>
        <w:rPr>
          <w:color w:val="000000" w:themeColor="text1"/>
        </w:rPr>
      </w:pPr>
      <w:r w:rsidRPr="009F7EDD">
        <w:rPr>
          <w:color w:val="000000" w:themeColor="text1"/>
        </w:rPr>
        <w:lastRenderedPageBreak/>
        <w:t>Params: {"id":0,"Destinations”: [{"id":0, "Name": "AuxDest1”, "</w:t>
      </w:r>
      <w:proofErr w:type="spellStart"/>
      <w:r w:rsidRPr="009F7EDD">
        <w:rPr>
          <w:color w:val="000000" w:themeColor="text1"/>
        </w:rPr>
        <w:t>PvwLastSrcIndex</w:t>
      </w:r>
      <w:proofErr w:type="spellEnd"/>
      <w:r w:rsidRPr="009F7EDD">
        <w:rPr>
          <w:color w:val="000000" w:themeColor="text1"/>
        </w:rPr>
        <w:t>": 0 , "PgmLastSrcIndex":0}]}</w:t>
      </w:r>
    </w:p>
    <w:p w14:paraId="69022FD3" w14:textId="77777777" w:rsidR="00A81252" w:rsidRPr="009F7EDD" w:rsidRDefault="00A81252" w:rsidP="00A81252">
      <w:pPr>
        <w:pStyle w:val="ListBullet2"/>
        <w:numPr>
          <w:ilvl w:val="0"/>
          <w:numId w:val="0"/>
        </w:numPr>
        <w:ind w:left="360"/>
        <w:rPr>
          <w:color w:val="000000" w:themeColor="text1"/>
        </w:rPr>
      </w:pPr>
    </w:p>
    <w:p w14:paraId="13F1A678" w14:textId="77777777" w:rsidR="00A81252" w:rsidRPr="009F7EDD" w:rsidRDefault="00A81252" w:rsidP="00A81252">
      <w:pPr>
        <w:pStyle w:val="ListBullet2"/>
        <w:numPr>
          <w:ilvl w:val="0"/>
          <w:numId w:val="0"/>
        </w:numPr>
        <w:ind w:left="360" w:hanging="360"/>
        <w:rPr>
          <w:color w:val="000000" w:themeColor="text1"/>
        </w:rPr>
      </w:pPr>
    </w:p>
    <w:p w14:paraId="388C03E4" w14:textId="27AE5C00" w:rsidR="00A81252" w:rsidRPr="009F7EDD" w:rsidRDefault="00A81252" w:rsidP="00A81252">
      <w:pPr>
        <w:pStyle w:val="ListBullet3"/>
        <w:rPr>
          <w:color w:val="000000" w:themeColor="text1"/>
        </w:rPr>
      </w:pPr>
      <w:r w:rsidRPr="009F7EDD">
        <w:rPr>
          <w:color w:val="000000" w:themeColor="text1"/>
        </w:rPr>
        <w:t xml:space="preserve">id—Super </w:t>
      </w:r>
      <w:r w:rsidR="003751D2" w:rsidRPr="009F7EDD">
        <w:rPr>
          <w:color w:val="000000" w:themeColor="text1"/>
        </w:rPr>
        <w:t>Aux</w:t>
      </w:r>
      <w:r w:rsidRPr="009F7EDD">
        <w:rPr>
          <w:color w:val="000000" w:themeColor="text1"/>
        </w:rPr>
        <w:t xml:space="preserve"> destination index.</w:t>
      </w:r>
    </w:p>
    <w:p w14:paraId="6E7E0171" w14:textId="54D4C1B6" w:rsidR="00A81252" w:rsidRPr="004145D1" w:rsidRDefault="003751D2" w:rsidP="00A81252">
      <w:pPr>
        <w:pStyle w:val="ListBullet3"/>
        <w:rPr>
          <w:color w:val="000000" w:themeColor="text1"/>
        </w:rPr>
      </w:pPr>
      <w:r w:rsidRPr="009F7EDD">
        <w:rPr>
          <w:color w:val="000000" w:themeColor="text1"/>
        </w:rPr>
        <w:t xml:space="preserve">Destinations </w:t>
      </w:r>
      <w:r w:rsidR="00A81252" w:rsidRPr="009F7EDD">
        <w:rPr>
          <w:color w:val="000000" w:themeColor="text1"/>
        </w:rPr>
        <w:t xml:space="preserve">— Array of </w:t>
      </w:r>
      <w:r w:rsidRPr="009F7EDD">
        <w:rPr>
          <w:color w:val="000000" w:themeColor="text1"/>
        </w:rPr>
        <w:t>Aux destination</w:t>
      </w:r>
      <w:r w:rsidR="00A81252" w:rsidRPr="009F7EDD">
        <w:rPr>
          <w:color w:val="000000" w:themeColor="text1"/>
        </w:rPr>
        <w:t xml:space="preserve"> with index,</w:t>
      </w:r>
      <w:r w:rsidRPr="009F7EDD">
        <w:rPr>
          <w:color w:val="000000" w:themeColor="text1"/>
        </w:rPr>
        <w:t xml:space="preserve"> Name of aux destination to be renamed, Preview source and Program source to be modified in aux des</w:t>
      </w:r>
      <w:r w:rsidRPr="004145D1">
        <w:rPr>
          <w:color w:val="000000" w:themeColor="text1"/>
        </w:rPr>
        <w:t>tination</w:t>
      </w:r>
      <w:r w:rsidR="00A81252" w:rsidRPr="004145D1">
        <w:rPr>
          <w:color w:val="000000" w:themeColor="text1"/>
        </w:rPr>
        <w:t>.</w:t>
      </w:r>
    </w:p>
    <w:p w14:paraId="730A2E0E" w14:textId="77777777" w:rsidR="00A81252" w:rsidRPr="004145D1" w:rsidRDefault="00A81252" w:rsidP="00A81252">
      <w:pPr>
        <w:pStyle w:val="ListBullet3"/>
        <w:numPr>
          <w:ilvl w:val="0"/>
          <w:numId w:val="0"/>
        </w:numPr>
        <w:ind w:left="1620"/>
        <w:rPr>
          <w:color w:val="000000" w:themeColor="text1"/>
        </w:rPr>
      </w:pPr>
    </w:p>
    <w:p w14:paraId="6895BF67" w14:textId="77777777" w:rsidR="00A81252" w:rsidRPr="004145D1" w:rsidRDefault="00A81252" w:rsidP="00A81252">
      <w:pPr>
        <w:pStyle w:val="ListBullet"/>
        <w:rPr>
          <w:color w:val="000000" w:themeColor="text1"/>
        </w:rPr>
      </w:pPr>
      <w:r w:rsidRPr="004145D1">
        <w:rPr>
          <w:color w:val="000000" w:themeColor="text1"/>
        </w:rPr>
        <w:t>Response:</w:t>
      </w:r>
    </w:p>
    <w:p w14:paraId="53DCB70C" w14:textId="77777777" w:rsidR="00A81252" w:rsidRPr="004145D1" w:rsidRDefault="00A81252" w:rsidP="00A81252">
      <w:pPr>
        <w:pStyle w:val="ListBullet2"/>
        <w:rPr>
          <w:color w:val="000000" w:themeColor="text1"/>
        </w:rPr>
      </w:pPr>
      <w:r w:rsidRPr="004145D1">
        <w:rPr>
          <w:color w:val="000000" w:themeColor="text1"/>
        </w:rPr>
        <w:t>response: null</w:t>
      </w:r>
    </w:p>
    <w:p w14:paraId="55671F06" w14:textId="77777777" w:rsidR="00A81252" w:rsidRPr="004145D1" w:rsidRDefault="00A81252" w:rsidP="00A81252">
      <w:pPr>
        <w:pStyle w:val="ListBullet2"/>
        <w:rPr>
          <w:color w:val="000000" w:themeColor="text1"/>
        </w:rPr>
      </w:pPr>
      <w:r w:rsidRPr="004145D1">
        <w:rPr>
          <w:color w:val="000000" w:themeColor="text1"/>
        </w:rPr>
        <w:t>success: (0=success, anything else is an error)</w:t>
      </w:r>
    </w:p>
    <w:p w14:paraId="701E16F2" w14:textId="77777777" w:rsidR="00A81252" w:rsidRPr="004145D1" w:rsidRDefault="00A81252" w:rsidP="00A81252">
      <w:pPr>
        <w:pStyle w:val="ListBullet"/>
        <w:rPr>
          <w:color w:val="000000" w:themeColor="text1"/>
        </w:rPr>
      </w:pPr>
      <w:r w:rsidRPr="004145D1">
        <w:rPr>
          <w:color w:val="000000" w:themeColor="text1"/>
        </w:rPr>
        <w:t>Example:</w:t>
      </w:r>
    </w:p>
    <w:p w14:paraId="4D634616" w14:textId="7993AD26" w:rsidR="00A81252" w:rsidRPr="004145D1" w:rsidRDefault="00F530B4" w:rsidP="00A81252">
      <w:pPr>
        <w:pStyle w:val="ListBullet2"/>
        <w:rPr>
          <w:color w:val="000000" w:themeColor="text1"/>
        </w:rPr>
      </w:pPr>
      <w:r w:rsidRPr="004145D1">
        <w:rPr>
          <w:color w:val="000000" w:themeColor="text1"/>
        </w:rPr>
        <w:t>{"params":{"id":0,"Destinations":[{"id":0, "Name": "AuxDest1" , "</w:t>
      </w:r>
      <w:proofErr w:type="spellStart"/>
      <w:r w:rsidRPr="004145D1">
        <w:rPr>
          <w:color w:val="000000" w:themeColor="text1"/>
        </w:rPr>
        <w:t>PvwLastSrcIndex</w:t>
      </w:r>
      <w:proofErr w:type="spellEnd"/>
      <w:r w:rsidRPr="004145D1">
        <w:rPr>
          <w:color w:val="000000" w:themeColor="text1"/>
        </w:rPr>
        <w:t>": 0 , "PgmLastSrcIndex":0}]}, "method":"</w:t>
      </w:r>
      <w:proofErr w:type="spellStart"/>
      <w:r w:rsidRPr="004145D1">
        <w:rPr>
          <w:color w:val="000000" w:themeColor="text1"/>
        </w:rPr>
        <w:t>changeSuperAuxContent</w:t>
      </w:r>
      <w:proofErr w:type="spellEnd"/>
      <w:r w:rsidRPr="004145D1">
        <w:rPr>
          <w:color w:val="000000" w:themeColor="text1"/>
        </w:rPr>
        <w:t>", "id":"1234", "jsonrpc":"2.0</w:t>
      </w:r>
      <w:r w:rsidR="00A81252" w:rsidRPr="004145D1">
        <w:rPr>
          <w:color w:val="000000" w:themeColor="text1"/>
        </w:rPr>
        <w:t>"}</w:t>
      </w:r>
    </w:p>
    <w:p w14:paraId="140E48EA" w14:textId="7484A3B7" w:rsidR="00A81252" w:rsidRDefault="00A81252" w:rsidP="003916F1">
      <w:pPr>
        <w:pStyle w:val="BodyText"/>
      </w:pPr>
    </w:p>
    <w:p w14:paraId="1F8988A3" w14:textId="77777777" w:rsidR="00A81252" w:rsidRDefault="00A81252" w:rsidP="003916F1">
      <w:pPr>
        <w:pStyle w:val="BodyText"/>
      </w:pPr>
    </w:p>
    <w:p w14:paraId="06249CB8" w14:textId="77777777" w:rsidR="005A256B" w:rsidRPr="00BE58F1" w:rsidRDefault="005A256B" w:rsidP="003916F1">
      <w:pPr>
        <w:pStyle w:val="BodyText"/>
        <w:rPr>
          <w:b/>
        </w:rPr>
      </w:pPr>
      <w:proofErr w:type="spellStart"/>
      <w:r w:rsidRPr="00BE58F1">
        <w:rPr>
          <w:b/>
        </w:rPr>
        <w:t>freezeDestSource</w:t>
      </w:r>
      <w:r w:rsidR="00285810" w:rsidRPr="00BE58F1">
        <w:rPr>
          <w:b/>
        </w:rPr>
        <w:t>s</w:t>
      </w:r>
      <w:proofErr w:type="spellEnd"/>
    </w:p>
    <w:p w14:paraId="459CE5BB" w14:textId="77777777" w:rsidR="005A256B" w:rsidRDefault="005A256B" w:rsidP="003916F1">
      <w:pPr>
        <w:pStyle w:val="ListBullet"/>
      </w:pPr>
      <w:r>
        <w:t>Definition:</w:t>
      </w:r>
    </w:p>
    <w:p w14:paraId="2F261B30" w14:textId="77777777" w:rsidR="005A256B" w:rsidRDefault="005A256B" w:rsidP="003916F1">
      <w:pPr>
        <w:pStyle w:val="ListBullet2"/>
      </w:pPr>
      <w:r>
        <w:t>This API Freezes/Unfreezes the sources.</w:t>
      </w:r>
    </w:p>
    <w:p w14:paraId="63EDDBA0" w14:textId="77777777" w:rsidR="005A256B" w:rsidRDefault="005A256B" w:rsidP="003916F1">
      <w:pPr>
        <w:pStyle w:val="ListBullet"/>
      </w:pPr>
      <w:r>
        <w:t>Request:</w:t>
      </w:r>
    </w:p>
    <w:p w14:paraId="370F6523" w14:textId="77777777" w:rsidR="005A256B" w:rsidRDefault="005A256B" w:rsidP="003916F1">
      <w:pPr>
        <w:pStyle w:val="ListBullet2"/>
      </w:pPr>
      <w:r>
        <w:t xml:space="preserve">params: </w:t>
      </w:r>
      <w:r w:rsidRPr="003916F1">
        <w:rPr>
          <w:rFonts w:ascii="Courier New" w:hAnsi="Courier New" w:cs="Courier New"/>
          <w:sz w:val="18"/>
          <w:szCs w:val="18"/>
        </w:rPr>
        <w:t>{"type": x, "id": y, "</w:t>
      </w:r>
      <w:proofErr w:type="spellStart"/>
      <w:r w:rsidRPr="003916F1">
        <w:rPr>
          <w:rFonts w:ascii="Courier New" w:hAnsi="Courier New" w:cs="Courier New"/>
          <w:sz w:val="18"/>
          <w:szCs w:val="18"/>
        </w:rPr>
        <w:t>screengroup</w:t>
      </w:r>
      <w:proofErr w:type="spellEnd"/>
      <w:r w:rsidRPr="003916F1">
        <w:rPr>
          <w:rFonts w:ascii="Courier New" w:hAnsi="Courier New" w:cs="Courier New"/>
          <w:sz w:val="18"/>
          <w:szCs w:val="18"/>
        </w:rPr>
        <w:t>": z ,"mode": 0/1}</w:t>
      </w:r>
    </w:p>
    <w:p w14:paraId="64A7CBA6" w14:textId="77777777" w:rsidR="005A256B" w:rsidRDefault="005A256B" w:rsidP="003916F1">
      <w:pPr>
        <w:pStyle w:val="ListBullet3"/>
      </w:pPr>
      <w:r>
        <w:t>type—type of source.</w:t>
      </w:r>
    </w:p>
    <w:p w14:paraId="143C9AA4" w14:textId="77777777" w:rsidR="005A256B" w:rsidRDefault="005A256B" w:rsidP="003916F1">
      <w:pPr>
        <w:pStyle w:val="ListBullet3"/>
      </w:pPr>
      <w:r>
        <w:t>0—Input source.</w:t>
      </w:r>
    </w:p>
    <w:p w14:paraId="7405384D" w14:textId="77777777" w:rsidR="005A256B" w:rsidRDefault="005A256B" w:rsidP="003916F1">
      <w:pPr>
        <w:pStyle w:val="ListBullet3"/>
      </w:pPr>
      <w:r>
        <w:t>1—Background source.</w:t>
      </w:r>
    </w:p>
    <w:p w14:paraId="074DE10E" w14:textId="77777777" w:rsidR="005A256B" w:rsidRDefault="005A256B" w:rsidP="003916F1">
      <w:pPr>
        <w:pStyle w:val="ListBullet3"/>
      </w:pPr>
      <w:r>
        <w:t>2—</w:t>
      </w:r>
      <w:proofErr w:type="spellStart"/>
      <w:r>
        <w:t>ScreenDestination</w:t>
      </w:r>
      <w:proofErr w:type="spellEnd"/>
      <w:r>
        <w:t>.</w:t>
      </w:r>
    </w:p>
    <w:p w14:paraId="51BF8BF5" w14:textId="77777777" w:rsidR="005A256B" w:rsidRDefault="005A256B" w:rsidP="003916F1">
      <w:pPr>
        <w:pStyle w:val="ListBullet3"/>
      </w:pPr>
      <w:r>
        <w:t>3—</w:t>
      </w:r>
      <w:proofErr w:type="spellStart"/>
      <w:r>
        <w:t>AuxDestination</w:t>
      </w:r>
      <w:proofErr w:type="spellEnd"/>
      <w:r>
        <w:t>.</w:t>
      </w:r>
    </w:p>
    <w:p w14:paraId="29041B70" w14:textId="77777777" w:rsidR="005A256B" w:rsidRPr="001241A8" w:rsidRDefault="005A256B" w:rsidP="003916F1">
      <w:pPr>
        <w:pStyle w:val="ListBullet2"/>
      </w:pPr>
      <w:r w:rsidRPr="001241A8">
        <w:t>id—Index of the source.</w:t>
      </w:r>
    </w:p>
    <w:p w14:paraId="1D9D71E7" w14:textId="77777777" w:rsidR="005A256B" w:rsidRDefault="005A256B" w:rsidP="003916F1">
      <w:pPr>
        <w:pStyle w:val="ListBullet2"/>
      </w:pPr>
      <w:proofErr w:type="spellStart"/>
      <w:r>
        <w:t>Screengroup</w:t>
      </w:r>
      <w:proofErr w:type="spellEnd"/>
      <w:r>
        <w:t>—For future use. Always set to 0.</w:t>
      </w:r>
    </w:p>
    <w:p w14:paraId="3C277912" w14:textId="77777777" w:rsidR="005A256B" w:rsidRDefault="005A256B" w:rsidP="003916F1">
      <w:pPr>
        <w:pStyle w:val="ListBullet2"/>
      </w:pPr>
      <w:r>
        <w:t xml:space="preserve">Mode—0 : </w:t>
      </w:r>
      <w:proofErr w:type="spellStart"/>
      <w:r>
        <w:t>UnFreeze</w:t>
      </w:r>
      <w:proofErr w:type="spellEnd"/>
      <w:r>
        <w:t>, 1 : Freeze.</w:t>
      </w:r>
    </w:p>
    <w:p w14:paraId="515C6C53" w14:textId="77777777" w:rsidR="005A256B" w:rsidRDefault="005A256B" w:rsidP="003916F1">
      <w:pPr>
        <w:pStyle w:val="ListBullet"/>
      </w:pPr>
      <w:r>
        <w:t>Response:</w:t>
      </w:r>
    </w:p>
    <w:p w14:paraId="61B47C40" w14:textId="77777777" w:rsidR="005A256B" w:rsidRDefault="005A256B" w:rsidP="003916F1">
      <w:pPr>
        <w:pStyle w:val="ListBullet2"/>
      </w:pPr>
      <w:r>
        <w:t>response: null</w:t>
      </w:r>
    </w:p>
    <w:p w14:paraId="640F83C1" w14:textId="77777777" w:rsidR="005A256B" w:rsidRDefault="005A256B" w:rsidP="003916F1">
      <w:pPr>
        <w:pStyle w:val="ListBullet2"/>
      </w:pPr>
      <w:r>
        <w:t>success: (0=success, anything else is an error)</w:t>
      </w:r>
    </w:p>
    <w:p w14:paraId="423E8184" w14:textId="77777777" w:rsidR="005A256B" w:rsidRDefault="005A256B" w:rsidP="003916F1">
      <w:pPr>
        <w:pStyle w:val="ListBullet"/>
      </w:pPr>
      <w:r>
        <w:t>Example:</w:t>
      </w:r>
    </w:p>
    <w:p w14:paraId="72FB8F33" w14:textId="77777777" w:rsidR="00FD00DE" w:rsidRPr="003916F1" w:rsidRDefault="005A256B" w:rsidP="003916F1">
      <w:pPr>
        <w:pStyle w:val="ListBullet2"/>
        <w:rPr>
          <w:rFonts w:ascii="Courier New" w:hAnsi="Courier New" w:cs="Courier New"/>
          <w:sz w:val="18"/>
          <w:szCs w:val="18"/>
        </w:rPr>
      </w:pPr>
      <w:r w:rsidRPr="003916F1">
        <w:rPr>
          <w:rFonts w:ascii="Courier New" w:hAnsi="Courier New" w:cs="Courier New"/>
          <w:sz w:val="18"/>
          <w:szCs w:val="18"/>
        </w:rPr>
        <w:t>{"params": {"type": 0, "id": 0</w:t>
      </w:r>
      <w:r w:rsidR="003916F1" w:rsidRPr="003916F1">
        <w:rPr>
          <w:rFonts w:ascii="Courier New" w:hAnsi="Courier New" w:cs="Courier New"/>
          <w:sz w:val="18"/>
          <w:szCs w:val="18"/>
        </w:rPr>
        <w:t>, "</w:t>
      </w:r>
      <w:proofErr w:type="spellStart"/>
      <w:r w:rsidR="003916F1" w:rsidRPr="003916F1">
        <w:rPr>
          <w:rFonts w:ascii="Courier New" w:hAnsi="Courier New" w:cs="Courier New"/>
          <w:sz w:val="18"/>
          <w:szCs w:val="18"/>
        </w:rPr>
        <w:t>screengroup</w:t>
      </w:r>
      <w:proofErr w:type="spellEnd"/>
      <w:r w:rsidR="003916F1" w:rsidRPr="003916F1">
        <w:rPr>
          <w:rFonts w:ascii="Courier New" w:hAnsi="Courier New" w:cs="Courier New"/>
          <w:sz w:val="18"/>
          <w:szCs w:val="18"/>
        </w:rPr>
        <w:t xml:space="preserve">": 0 ,"mode": 1}, </w:t>
      </w:r>
      <w:r w:rsidRPr="003916F1">
        <w:rPr>
          <w:rFonts w:ascii="Courier New" w:hAnsi="Courier New" w:cs="Courier New"/>
          <w:sz w:val="18"/>
          <w:szCs w:val="18"/>
        </w:rPr>
        <w:t>"method":"</w:t>
      </w:r>
      <w:proofErr w:type="spellStart"/>
      <w:r w:rsidRPr="003916F1">
        <w:rPr>
          <w:rFonts w:ascii="Courier New" w:hAnsi="Courier New" w:cs="Courier New"/>
          <w:sz w:val="18"/>
          <w:szCs w:val="18"/>
        </w:rPr>
        <w:t>freezeDestSource</w:t>
      </w:r>
      <w:proofErr w:type="spellEnd"/>
      <w:r w:rsidRPr="003916F1">
        <w:rPr>
          <w:rFonts w:ascii="Courier New" w:hAnsi="Courier New" w:cs="Courier New"/>
          <w:sz w:val="18"/>
          <w:szCs w:val="18"/>
        </w:rPr>
        <w:t>", "id":"1234", "jsonrpc":"2.0"}</w:t>
      </w:r>
    </w:p>
    <w:p w14:paraId="37B18719" w14:textId="0B1E3A16" w:rsidR="00FD00DE" w:rsidRDefault="00FD00DE" w:rsidP="003916F1">
      <w:pPr>
        <w:pStyle w:val="BodyText"/>
      </w:pPr>
    </w:p>
    <w:p w14:paraId="21A710CC" w14:textId="213C1B6F" w:rsidR="00CD1801" w:rsidRDefault="00CD1801" w:rsidP="003916F1">
      <w:pPr>
        <w:pStyle w:val="BodyText"/>
      </w:pPr>
    </w:p>
    <w:p w14:paraId="19F52314" w14:textId="77777777" w:rsidR="00CD1801" w:rsidRDefault="00CD1801" w:rsidP="003916F1">
      <w:pPr>
        <w:pStyle w:val="BodyText"/>
      </w:pPr>
    </w:p>
    <w:p w14:paraId="30988F64" w14:textId="77777777" w:rsidR="003916F1" w:rsidRPr="003916F1" w:rsidRDefault="003916F1" w:rsidP="003916F1">
      <w:pPr>
        <w:pStyle w:val="BodyText"/>
        <w:rPr>
          <w:b/>
        </w:rPr>
      </w:pPr>
      <w:proofErr w:type="spellStart"/>
      <w:r w:rsidRPr="003916F1">
        <w:rPr>
          <w:b/>
        </w:rPr>
        <w:t>listStill</w:t>
      </w:r>
      <w:proofErr w:type="spellEnd"/>
    </w:p>
    <w:p w14:paraId="67C1C9D7" w14:textId="77777777" w:rsidR="003916F1" w:rsidRDefault="003916F1" w:rsidP="006E549F">
      <w:pPr>
        <w:pStyle w:val="ListBullet"/>
      </w:pPr>
      <w:r>
        <w:t>Definition:</w:t>
      </w:r>
    </w:p>
    <w:p w14:paraId="10692722" w14:textId="77777777" w:rsidR="003916F1" w:rsidRDefault="003916F1" w:rsidP="006E549F">
      <w:pPr>
        <w:pStyle w:val="ListBullet2"/>
      </w:pPr>
      <w:r>
        <w:t xml:space="preserve">This API lists all the stills with properties such as id, Name, H/V size, </w:t>
      </w:r>
      <w:proofErr w:type="spellStart"/>
      <w:r>
        <w:t>LockMode</w:t>
      </w:r>
      <w:proofErr w:type="spellEnd"/>
      <w:r>
        <w:t xml:space="preserve">, </w:t>
      </w:r>
      <w:proofErr w:type="spellStart"/>
      <w:r>
        <w:t>StillState</w:t>
      </w:r>
      <w:proofErr w:type="spellEnd"/>
      <w:r>
        <w:t xml:space="preserve">, </w:t>
      </w:r>
      <w:proofErr w:type="spellStart"/>
      <w:r>
        <w:t>PngState</w:t>
      </w:r>
      <w:proofErr w:type="spellEnd"/>
      <w:r>
        <w:t>, File size.</w:t>
      </w:r>
    </w:p>
    <w:p w14:paraId="2D0EF7A7" w14:textId="77777777" w:rsidR="003916F1" w:rsidRDefault="003916F1" w:rsidP="006E549F">
      <w:pPr>
        <w:pStyle w:val="ListBullet"/>
      </w:pPr>
      <w:r>
        <w:t>Request:</w:t>
      </w:r>
    </w:p>
    <w:p w14:paraId="323F9344" w14:textId="77777777" w:rsidR="003916F1" w:rsidRDefault="003916F1" w:rsidP="006E549F">
      <w:pPr>
        <w:pStyle w:val="ListBullet2"/>
      </w:pPr>
      <w:r>
        <w:t xml:space="preserve">params: </w:t>
      </w:r>
      <w:r w:rsidRPr="006E549F">
        <w:rPr>
          <w:rFonts w:ascii="Courier New" w:hAnsi="Courier New" w:cs="Courier New"/>
          <w:sz w:val="18"/>
          <w:szCs w:val="18"/>
        </w:rPr>
        <w:t>{}</w:t>
      </w:r>
    </w:p>
    <w:p w14:paraId="4C016A20" w14:textId="77777777" w:rsidR="003916F1" w:rsidRDefault="003916F1" w:rsidP="006E549F">
      <w:pPr>
        <w:pStyle w:val="ListBullet"/>
      </w:pPr>
      <w:r>
        <w:t>Response:</w:t>
      </w:r>
    </w:p>
    <w:p w14:paraId="6D511FF8" w14:textId="77777777" w:rsidR="003916F1" w:rsidRDefault="003916F1" w:rsidP="006E549F">
      <w:pPr>
        <w:pStyle w:val="ListBullet2"/>
      </w:pPr>
      <w:r>
        <w:t xml:space="preserve">response: Array of : </w:t>
      </w:r>
      <w:r w:rsidRPr="006E549F">
        <w:rPr>
          <w:rFonts w:ascii="Arial" w:hAnsi="Arial" w:cs="Arial"/>
        </w:rPr>
        <w:t>[</w:t>
      </w:r>
      <w:r w:rsidRPr="006E549F">
        <w:rPr>
          <w:rFonts w:ascii="Courier New" w:hAnsi="Courier New" w:cs="Courier New"/>
          <w:sz w:val="18"/>
          <w:szCs w:val="18"/>
        </w:rPr>
        <w:t>{"id":0,"Name":"StillStore1","LockMode":0,"HSize":{"Min":0,"Max":99999,"$t":1920},"VSize":{"Min":0,</w:t>
      </w:r>
      <w:r w:rsidR="006E549F" w:rsidRPr="006E549F">
        <w:rPr>
          <w:rFonts w:ascii="Courier New" w:hAnsi="Courier New" w:cs="Courier New"/>
          <w:sz w:val="18"/>
          <w:szCs w:val="18"/>
        </w:rPr>
        <w:t xml:space="preserve"> </w:t>
      </w:r>
      <w:r w:rsidRPr="006E549F">
        <w:rPr>
          <w:rFonts w:ascii="Courier New" w:hAnsi="Courier New" w:cs="Courier New"/>
          <w:sz w:val="18"/>
          <w:szCs w:val="18"/>
        </w:rPr>
        <w:t>"Max":99999,"$t":1080},"StillState":{"Min":0,"Max":4,"$t":3},"PngState":{"Min":0,"Max":2,"$t":0},"FileSize":{"Min":0,"Max":100000,"$t":9331.2}}</w:t>
      </w:r>
      <w:r>
        <w:t>]</w:t>
      </w:r>
    </w:p>
    <w:p w14:paraId="5C445ED5" w14:textId="77777777" w:rsidR="003916F1" w:rsidRDefault="003916F1" w:rsidP="006E549F">
      <w:pPr>
        <w:pStyle w:val="ListBullet3"/>
      </w:pPr>
      <w:r>
        <w:t>id—Index of still store.</w:t>
      </w:r>
    </w:p>
    <w:p w14:paraId="45F70764" w14:textId="77777777" w:rsidR="003916F1" w:rsidRDefault="003916F1" w:rsidP="006E549F">
      <w:pPr>
        <w:pStyle w:val="ListBullet3"/>
      </w:pPr>
      <w:r>
        <w:t>Name—Name of still store.</w:t>
      </w:r>
    </w:p>
    <w:p w14:paraId="30E36464" w14:textId="77777777" w:rsidR="003916F1" w:rsidRDefault="003916F1" w:rsidP="006E549F">
      <w:pPr>
        <w:pStyle w:val="ListBullet3"/>
      </w:pPr>
      <w:proofErr w:type="spellStart"/>
      <w:r>
        <w:t>LockMode</w:t>
      </w:r>
      <w:proofErr w:type="spellEnd"/>
      <w:r>
        <w:t>—For future use. Always set to 0.</w:t>
      </w:r>
    </w:p>
    <w:p w14:paraId="1E8F1ABC" w14:textId="77777777" w:rsidR="003916F1" w:rsidRDefault="003916F1" w:rsidP="006E549F">
      <w:pPr>
        <w:pStyle w:val="ListBullet3"/>
      </w:pPr>
      <w:r>
        <w:t>H/V size—Horizontal and vertical size, Min, max and current value. It shows the current value.</w:t>
      </w:r>
    </w:p>
    <w:p w14:paraId="73015FEE" w14:textId="77777777" w:rsidR="003916F1" w:rsidRDefault="003916F1" w:rsidP="006E549F">
      <w:pPr>
        <w:pStyle w:val="ListBullet3"/>
      </w:pPr>
      <w:proofErr w:type="spellStart"/>
      <w:r>
        <w:t>StillState</w:t>
      </w:r>
      <w:proofErr w:type="spellEnd"/>
      <w:r>
        <w:t>—This tells user if the still is currently being captured or not, or if it is getting deleted.</w:t>
      </w:r>
    </w:p>
    <w:p w14:paraId="16CA3229" w14:textId="77777777" w:rsidR="003916F1" w:rsidRDefault="003916F1" w:rsidP="006E549F">
      <w:pPr>
        <w:pStyle w:val="ListBullet3"/>
      </w:pPr>
      <w:proofErr w:type="spellStart"/>
      <w:r>
        <w:t>PngState</w:t>
      </w:r>
      <w:proofErr w:type="spellEnd"/>
      <w:r>
        <w:t>—The “PNG” for stills are for the thumbnails we capture for the stills.</w:t>
      </w:r>
    </w:p>
    <w:p w14:paraId="65F31CBE" w14:textId="77777777" w:rsidR="003916F1" w:rsidRDefault="003916F1" w:rsidP="006E549F">
      <w:pPr>
        <w:pStyle w:val="ListBullet3"/>
      </w:pPr>
      <w:proofErr w:type="spellStart"/>
      <w:r>
        <w:t>FileSize</w:t>
      </w:r>
      <w:proofErr w:type="spellEnd"/>
      <w:r>
        <w:t>—Size of the file created in KBs.</w:t>
      </w:r>
    </w:p>
    <w:p w14:paraId="3AA29AA9" w14:textId="77777777" w:rsidR="003916F1" w:rsidRDefault="003916F1" w:rsidP="006E549F">
      <w:pPr>
        <w:pStyle w:val="ListBullet2"/>
      </w:pPr>
      <w:r>
        <w:lastRenderedPageBreak/>
        <w:t>success: (0=success, anything else is an error)</w:t>
      </w:r>
    </w:p>
    <w:p w14:paraId="0B1425FB" w14:textId="77777777" w:rsidR="003916F1" w:rsidRDefault="003916F1" w:rsidP="006E549F">
      <w:pPr>
        <w:pStyle w:val="ListBullet"/>
      </w:pPr>
      <w:r>
        <w:t>Example:</w:t>
      </w:r>
    </w:p>
    <w:p w14:paraId="1F01C6D5" w14:textId="77777777" w:rsidR="003916F1" w:rsidRPr="006E549F" w:rsidRDefault="003916F1" w:rsidP="006E549F">
      <w:pPr>
        <w:pStyle w:val="ListBullet2"/>
        <w:rPr>
          <w:rFonts w:ascii="Courier New" w:hAnsi="Courier New" w:cs="Courier New"/>
          <w:sz w:val="18"/>
          <w:szCs w:val="18"/>
        </w:rPr>
      </w:pPr>
      <w:r w:rsidRPr="006E549F">
        <w:rPr>
          <w:rFonts w:ascii="Courier New" w:hAnsi="Courier New" w:cs="Courier New"/>
          <w:sz w:val="18"/>
          <w:szCs w:val="18"/>
        </w:rPr>
        <w:t>{"params": {}, "method":"</w:t>
      </w:r>
      <w:proofErr w:type="spellStart"/>
      <w:r w:rsidRPr="006E549F">
        <w:rPr>
          <w:rFonts w:ascii="Courier New" w:hAnsi="Courier New" w:cs="Courier New"/>
          <w:sz w:val="18"/>
          <w:szCs w:val="18"/>
        </w:rPr>
        <w:t>listStill</w:t>
      </w:r>
      <w:proofErr w:type="spellEnd"/>
      <w:r w:rsidRPr="006E549F">
        <w:rPr>
          <w:rFonts w:ascii="Courier New" w:hAnsi="Courier New" w:cs="Courier New"/>
          <w:sz w:val="18"/>
          <w:szCs w:val="18"/>
        </w:rPr>
        <w:t>", "id":"1234", "jsonrpc":"2.0"}</w:t>
      </w:r>
    </w:p>
    <w:p w14:paraId="22359925" w14:textId="3BBBEE8B" w:rsidR="006E549F" w:rsidRDefault="006E549F" w:rsidP="006E549F">
      <w:pPr>
        <w:pStyle w:val="BodyText"/>
      </w:pPr>
    </w:p>
    <w:p w14:paraId="33BB24B6" w14:textId="77777777" w:rsidR="00C80301" w:rsidRDefault="00C80301" w:rsidP="006E549F">
      <w:pPr>
        <w:pStyle w:val="BodyText"/>
      </w:pPr>
    </w:p>
    <w:p w14:paraId="7D40EA04" w14:textId="77777777" w:rsidR="003916F1" w:rsidRPr="003916F1" w:rsidRDefault="003916F1" w:rsidP="003916F1">
      <w:pPr>
        <w:pStyle w:val="BodyText"/>
        <w:rPr>
          <w:b/>
        </w:rPr>
      </w:pPr>
      <w:proofErr w:type="spellStart"/>
      <w:r w:rsidRPr="003916F1">
        <w:rPr>
          <w:b/>
        </w:rPr>
        <w:t>deleteStill</w:t>
      </w:r>
      <w:proofErr w:type="spellEnd"/>
    </w:p>
    <w:p w14:paraId="3E5EA9E4" w14:textId="77777777" w:rsidR="003916F1" w:rsidRDefault="003916F1" w:rsidP="006E549F">
      <w:pPr>
        <w:pStyle w:val="ListBullet"/>
      </w:pPr>
      <w:r>
        <w:t>Definition:</w:t>
      </w:r>
    </w:p>
    <w:p w14:paraId="50A87535" w14:textId="77777777" w:rsidR="003916F1" w:rsidRDefault="003916F1" w:rsidP="006E549F">
      <w:pPr>
        <w:pStyle w:val="ListBullet2"/>
      </w:pPr>
      <w:r>
        <w:t>This API deletes a still.</w:t>
      </w:r>
    </w:p>
    <w:p w14:paraId="69A542E0" w14:textId="77777777" w:rsidR="003916F1" w:rsidRDefault="003916F1" w:rsidP="006E549F">
      <w:pPr>
        <w:pStyle w:val="ListBullet"/>
      </w:pPr>
      <w:r>
        <w:t>Request:</w:t>
      </w:r>
    </w:p>
    <w:p w14:paraId="0403764D" w14:textId="77777777" w:rsidR="003916F1" w:rsidRDefault="003916F1" w:rsidP="006E549F">
      <w:pPr>
        <w:pStyle w:val="ListBullet2"/>
      </w:pPr>
      <w:r>
        <w:t xml:space="preserve">params: </w:t>
      </w:r>
      <w:r w:rsidRPr="00221DA2">
        <w:rPr>
          <w:rFonts w:ascii="Courier New" w:hAnsi="Courier New" w:cs="Courier New"/>
          <w:sz w:val="18"/>
          <w:szCs w:val="18"/>
        </w:rPr>
        <w:t>{“id”: x}</w:t>
      </w:r>
    </w:p>
    <w:p w14:paraId="13DE232B" w14:textId="77777777" w:rsidR="003916F1" w:rsidRDefault="003916F1" w:rsidP="006E549F">
      <w:pPr>
        <w:pStyle w:val="ListBullet3"/>
      </w:pPr>
      <w:r>
        <w:t>id—Index of still.</w:t>
      </w:r>
    </w:p>
    <w:p w14:paraId="4BF7EF21" w14:textId="77777777" w:rsidR="003916F1" w:rsidRDefault="003916F1" w:rsidP="006E549F">
      <w:pPr>
        <w:pStyle w:val="ListBullet"/>
      </w:pPr>
      <w:r>
        <w:t>Response:</w:t>
      </w:r>
    </w:p>
    <w:p w14:paraId="019D9BE9" w14:textId="77777777" w:rsidR="003916F1" w:rsidRDefault="003916F1" w:rsidP="006E549F">
      <w:pPr>
        <w:pStyle w:val="ListBullet2"/>
      </w:pPr>
      <w:r>
        <w:t>response: null</w:t>
      </w:r>
    </w:p>
    <w:p w14:paraId="1672E1BC" w14:textId="77777777" w:rsidR="003916F1" w:rsidRDefault="003916F1" w:rsidP="006E549F">
      <w:pPr>
        <w:pStyle w:val="ListBullet2"/>
      </w:pPr>
      <w:r>
        <w:t>success: (0=success, anything else is an error)</w:t>
      </w:r>
    </w:p>
    <w:p w14:paraId="504AA397" w14:textId="77777777" w:rsidR="003916F1" w:rsidRDefault="003916F1" w:rsidP="006E549F">
      <w:pPr>
        <w:pStyle w:val="ListBullet"/>
      </w:pPr>
      <w:r>
        <w:t>Example:</w:t>
      </w:r>
    </w:p>
    <w:p w14:paraId="5A72C955" w14:textId="77777777" w:rsidR="003916F1" w:rsidRPr="00221DA2" w:rsidRDefault="003916F1" w:rsidP="006E549F">
      <w:pPr>
        <w:pStyle w:val="ListBullet2"/>
        <w:rPr>
          <w:rFonts w:ascii="Courier New" w:hAnsi="Courier New" w:cs="Courier New"/>
          <w:sz w:val="18"/>
          <w:szCs w:val="18"/>
        </w:rPr>
      </w:pPr>
      <w:r w:rsidRPr="00221DA2">
        <w:rPr>
          <w:rFonts w:ascii="Courier New" w:hAnsi="Courier New" w:cs="Courier New"/>
          <w:sz w:val="18"/>
          <w:szCs w:val="18"/>
        </w:rPr>
        <w:t>{"params":{"id": 0}, "method":"</w:t>
      </w:r>
      <w:proofErr w:type="spellStart"/>
      <w:r w:rsidRPr="00221DA2">
        <w:rPr>
          <w:rFonts w:ascii="Courier New" w:hAnsi="Courier New" w:cs="Courier New"/>
          <w:sz w:val="18"/>
          <w:szCs w:val="18"/>
        </w:rPr>
        <w:t>deleteStill</w:t>
      </w:r>
      <w:proofErr w:type="spellEnd"/>
      <w:r w:rsidRPr="00221DA2">
        <w:rPr>
          <w:rFonts w:ascii="Courier New" w:hAnsi="Courier New" w:cs="Courier New"/>
          <w:sz w:val="18"/>
          <w:szCs w:val="18"/>
        </w:rPr>
        <w:t>", "id":"1234", "jsonrpc":"2.0"}</w:t>
      </w:r>
    </w:p>
    <w:p w14:paraId="00A2B293" w14:textId="2D7C2845" w:rsidR="006E549F" w:rsidRDefault="006E549F" w:rsidP="006E549F">
      <w:pPr>
        <w:pStyle w:val="BodyText"/>
      </w:pPr>
    </w:p>
    <w:p w14:paraId="0F21A3DB" w14:textId="77777777" w:rsidR="00C80301" w:rsidRDefault="00C80301" w:rsidP="006E549F">
      <w:pPr>
        <w:pStyle w:val="BodyText"/>
      </w:pPr>
    </w:p>
    <w:p w14:paraId="7CA96C11" w14:textId="77777777" w:rsidR="003916F1" w:rsidRPr="003916F1" w:rsidRDefault="003916F1" w:rsidP="003916F1">
      <w:pPr>
        <w:pStyle w:val="BodyText"/>
        <w:rPr>
          <w:b/>
        </w:rPr>
      </w:pPr>
      <w:proofErr w:type="spellStart"/>
      <w:r w:rsidRPr="003916F1">
        <w:rPr>
          <w:b/>
        </w:rPr>
        <w:t>takeStill</w:t>
      </w:r>
      <w:proofErr w:type="spellEnd"/>
    </w:p>
    <w:p w14:paraId="0AA3D100" w14:textId="77777777" w:rsidR="003916F1" w:rsidRDefault="003916F1" w:rsidP="006E549F">
      <w:pPr>
        <w:pStyle w:val="ListBullet"/>
      </w:pPr>
      <w:r>
        <w:t>Definition:</w:t>
      </w:r>
    </w:p>
    <w:p w14:paraId="49959F94" w14:textId="77777777" w:rsidR="003916F1" w:rsidRDefault="003916F1" w:rsidP="006E549F">
      <w:pPr>
        <w:pStyle w:val="ListBullet2"/>
      </w:pPr>
      <w:r>
        <w:t>This API creates/overwrites a still.</w:t>
      </w:r>
    </w:p>
    <w:p w14:paraId="0C17BB8C" w14:textId="77777777" w:rsidR="003916F1" w:rsidRDefault="003916F1" w:rsidP="006E549F">
      <w:pPr>
        <w:pStyle w:val="ListBullet"/>
      </w:pPr>
      <w:r>
        <w:t>Request:</w:t>
      </w:r>
    </w:p>
    <w:p w14:paraId="0582A7FB" w14:textId="77777777" w:rsidR="003916F1" w:rsidRDefault="003916F1" w:rsidP="006E549F">
      <w:pPr>
        <w:pStyle w:val="ListBullet2"/>
      </w:pPr>
      <w:r>
        <w:t xml:space="preserve">params: </w:t>
      </w:r>
      <w:r w:rsidRPr="00221DA2">
        <w:rPr>
          <w:rFonts w:ascii="Courier New" w:hAnsi="Courier New" w:cs="Courier New"/>
          <w:sz w:val="18"/>
          <w:szCs w:val="18"/>
        </w:rPr>
        <w:t>{ "type": x, "id": y, "file": z}</w:t>
      </w:r>
    </w:p>
    <w:p w14:paraId="0072EB8E" w14:textId="77777777" w:rsidR="003916F1" w:rsidRDefault="003916F1" w:rsidP="00221DA2">
      <w:pPr>
        <w:pStyle w:val="ListBullet3"/>
      </w:pPr>
      <w:r>
        <w:t>type—0 for input source, 1 for BG source.</w:t>
      </w:r>
    </w:p>
    <w:p w14:paraId="53C34FDF" w14:textId="77777777" w:rsidR="003916F1" w:rsidRDefault="003916F1" w:rsidP="00221DA2">
      <w:pPr>
        <w:pStyle w:val="ListBullet3"/>
      </w:pPr>
      <w:r>
        <w:t>Id—Index of the source. If the source id of the destination is provided, no still is created and an error is shown.</w:t>
      </w:r>
    </w:p>
    <w:p w14:paraId="06DBFB14" w14:textId="77777777" w:rsidR="003916F1" w:rsidRDefault="003916F1" w:rsidP="00221DA2">
      <w:pPr>
        <w:pStyle w:val="ListBullet3"/>
      </w:pPr>
      <w:r>
        <w:t>File—still file id. If you pass “file” : 5, this creates StillStore6.</w:t>
      </w:r>
    </w:p>
    <w:p w14:paraId="403BDDC5" w14:textId="77777777" w:rsidR="003916F1" w:rsidRDefault="003916F1" w:rsidP="00221DA2">
      <w:pPr>
        <w:pStyle w:val="ListBullet"/>
      </w:pPr>
      <w:r>
        <w:t>Response:</w:t>
      </w:r>
    </w:p>
    <w:p w14:paraId="53B7AE8C" w14:textId="77777777" w:rsidR="003916F1" w:rsidRDefault="003916F1" w:rsidP="006E549F">
      <w:pPr>
        <w:pStyle w:val="ListBullet2"/>
      </w:pPr>
      <w:r>
        <w:t>- response: null</w:t>
      </w:r>
    </w:p>
    <w:p w14:paraId="48B024D9" w14:textId="77777777" w:rsidR="003916F1" w:rsidRDefault="003916F1" w:rsidP="006E549F">
      <w:pPr>
        <w:pStyle w:val="ListBullet2"/>
      </w:pPr>
      <w:r>
        <w:t>- success: (0=success, anything else is an error)</w:t>
      </w:r>
    </w:p>
    <w:p w14:paraId="28827991" w14:textId="77777777" w:rsidR="003916F1" w:rsidRDefault="003916F1" w:rsidP="006E549F">
      <w:pPr>
        <w:pStyle w:val="ListBullet"/>
      </w:pPr>
      <w:r>
        <w:t>Example:</w:t>
      </w:r>
    </w:p>
    <w:p w14:paraId="307E7642" w14:textId="77777777" w:rsidR="003916F1" w:rsidRPr="00221DA2" w:rsidRDefault="003916F1" w:rsidP="00221DA2">
      <w:pPr>
        <w:pStyle w:val="ListBullet2"/>
        <w:rPr>
          <w:rFonts w:ascii="Courier New" w:hAnsi="Courier New" w:cs="Courier New"/>
          <w:sz w:val="18"/>
          <w:szCs w:val="18"/>
        </w:rPr>
      </w:pPr>
      <w:r w:rsidRPr="00221DA2">
        <w:rPr>
          <w:rFonts w:ascii="Courier New" w:hAnsi="Courier New" w:cs="Courier New"/>
          <w:sz w:val="18"/>
          <w:szCs w:val="18"/>
        </w:rPr>
        <w:t>{"params":{"type":0 , "id": 1, "file": 5}, "me</w:t>
      </w:r>
      <w:r w:rsidR="00221DA2" w:rsidRPr="00221DA2">
        <w:rPr>
          <w:rFonts w:ascii="Courier New" w:hAnsi="Courier New" w:cs="Courier New"/>
          <w:sz w:val="18"/>
          <w:szCs w:val="18"/>
        </w:rPr>
        <w:t>thod":"</w:t>
      </w:r>
      <w:proofErr w:type="spellStart"/>
      <w:r w:rsidR="00221DA2" w:rsidRPr="00221DA2">
        <w:rPr>
          <w:rFonts w:ascii="Courier New" w:hAnsi="Courier New" w:cs="Courier New"/>
          <w:sz w:val="18"/>
          <w:szCs w:val="18"/>
        </w:rPr>
        <w:t>takeStill</w:t>
      </w:r>
      <w:proofErr w:type="spellEnd"/>
      <w:r w:rsidR="00221DA2" w:rsidRPr="00221DA2">
        <w:rPr>
          <w:rFonts w:ascii="Courier New" w:hAnsi="Courier New" w:cs="Courier New"/>
          <w:sz w:val="18"/>
          <w:szCs w:val="18"/>
        </w:rPr>
        <w:t xml:space="preserve">", "id":"1234", </w:t>
      </w:r>
      <w:r w:rsidRPr="00221DA2">
        <w:rPr>
          <w:rFonts w:ascii="Courier New" w:hAnsi="Courier New" w:cs="Courier New"/>
          <w:sz w:val="18"/>
          <w:szCs w:val="18"/>
        </w:rPr>
        <w:t>"jsonrpc":"2.0"}</w:t>
      </w:r>
    </w:p>
    <w:p w14:paraId="7E8B9FDC" w14:textId="77777777" w:rsidR="003916F1" w:rsidRDefault="003916F1" w:rsidP="00221DA2">
      <w:pPr>
        <w:pStyle w:val="ListBullet3"/>
      </w:pPr>
      <w:r>
        <w:t xml:space="preserve">This creates a still from input source </w:t>
      </w:r>
      <w:proofErr w:type="spellStart"/>
      <w:r>
        <w:t>id</w:t>
      </w:r>
      <w:proofErr w:type="spellEnd"/>
      <w:r>
        <w:t xml:space="preserve"> 1 as StillStore6.</w:t>
      </w:r>
    </w:p>
    <w:p w14:paraId="6D173ECD" w14:textId="77777777" w:rsidR="00286AE0" w:rsidRDefault="00286AE0" w:rsidP="006E549F">
      <w:pPr>
        <w:pStyle w:val="BodyText"/>
      </w:pPr>
    </w:p>
    <w:p w14:paraId="09A9013C" w14:textId="77777777" w:rsidR="00286AE0" w:rsidRDefault="00286AE0" w:rsidP="003916F1">
      <w:pPr>
        <w:pStyle w:val="BodyText"/>
        <w:rPr>
          <w:b/>
        </w:rPr>
      </w:pPr>
    </w:p>
    <w:p w14:paraId="5C448711" w14:textId="2FD140A0" w:rsidR="003916F1" w:rsidRPr="003916F1" w:rsidRDefault="003916F1" w:rsidP="003916F1">
      <w:pPr>
        <w:pStyle w:val="BodyText"/>
        <w:rPr>
          <w:b/>
        </w:rPr>
      </w:pPr>
      <w:proofErr w:type="spellStart"/>
      <w:r w:rsidRPr="003916F1">
        <w:rPr>
          <w:b/>
        </w:rPr>
        <w:t>getFrameSettings</w:t>
      </w:r>
      <w:proofErr w:type="spellEnd"/>
    </w:p>
    <w:p w14:paraId="4BFE79A2" w14:textId="77777777" w:rsidR="003916F1" w:rsidRDefault="003916F1" w:rsidP="006E549F">
      <w:pPr>
        <w:pStyle w:val="ListBullet"/>
      </w:pPr>
      <w:r>
        <w:t>Definition:</w:t>
      </w:r>
    </w:p>
    <w:p w14:paraId="7C8D0940" w14:textId="77777777" w:rsidR="003916F1" w:rsidRDefault="003916F1" w:rsidP="006E549F">
      <w:pPr>
        <w:pStyle w:val="ListBullet2"/>
      </w:pPr>
      <w:r>
        <w:t>This API shows system information, including all the frames information.</w:t>
      </w:r>
    </w:p>
    <w:p w14:paraId="49A8CE71" w14:textId="77777777" w:rsidR="003916F1" w:rsidRDefault="003916F1" w:rsidP="006E549F">
      <w:pPr>
        <w:pStyle w:val="ListBullet"/>
      </w:pPr>
      <w:r>
        <w:t>Request:</w:t>
      </w:r>
    </w:p>
    <w:p w14:paraId="6C0497FE" w14:textId="77777777" w:rsidR="003916F1" w:rsidRDefault="003916F1" w:rsidP="006E549F">
      <w:pPr>
        <w:pStyle w:val="ListBullet2"/>
      </w:pPr>
      <w:r>
        <w:t xml:space="preserve">params: </w:t>
      </w:r>
      <w:r w:rsidRPr="00221DA2">
        <w:rPr>
          <w:rFonts w:ascii="Courier New" w:hAnsi="Courier New" w:cs="Courier New"/>
          <w:sz w:val="18"/>
          <w:szCs w:val="18"/>
        </w:rPr>
        <w:t>{}</w:t>
      </w:r>
    </w:p>
    <w:p w14:paraId="0747EE67" w14:textId="77777777" w:rsidR="003916F1" w:rsidRDefault="003916F1" w:rsidP="006E549F">
      <w:pPr>
        <w:pStyle w:val="ListBullet"/>
      </w:pPr>
      <w:r>
        <w:t>Response:</w:t>
      </w:r>
    </w:p>
    <w:p w14:paraId="6D919419" w14:textId="77777777" w:rsidR="003916F1" w:rsidRPr="006E549F" w:rsidRDefault="003916F1" w:rsidP="006E549F">
      <w:pPr>
        <w:pStyle w:val="ListBullet2"/>
        <w:rPr>
          <w:rFonts w:ascii="Courier New" w:hAnsi="Courier New" w:cs="Courier New"/>
          <w:sz w:val="18"/>
          <w:szCs w:val="18"/>
        </w:rPr>
      </w:pPr>
      <w:r w:rsidRPr="006E549F">
        <w:rPr>
          <w:rFonts w:ascii="Courier New" w:hAnsi="Courier New" w:cs="Courier New"/>
          <w:sz w:val="18"/>
          <w:szCs w:val="18"/>
        </w:rPr>
        <w:t>{"System":{"id":0,"Name":"System1","FrameCollection":{"id":0,"Frame":{"id":"00:0c:29:0e:86:d4","Name":"E2","Contact":"","Version":"4.2.30738","OSVersion":"NA","FrameType":0,"FrameTypeName":"E2","Enet":{"DhcpMode":0,</w:t>
      </w:r>
      <w:r w:rsidR="006E549F" w:rsidRPr="006E549F">
        <w:rPr>
          <w:rFonts w:ascii="Courier New" w:hAnsi="Courier New" w:cs="Courier New"/>
          <w:sz w:val="18"/>
          <w:szCs w:val="18"/>
        </w:rPr>
        <w:t xml:space="preserve"> </w:t>
      </w:r>
      <w:r w:rsidRPr="006E549F">
        <w:rPr>
          <w:rFonts w:ascii="Courier New" w:hAnsi="Courier New" w:cs="Courier New"/>
          <w:sz w:val="18"/>
          <w:szCs w:val="18"/>
        </w:rPr>
        <w:t>"DhcpModeName":"Static","IP":"10.98.0.165","StaticIP":"192.168.000.175","MacAddress":"00:0c:29:0e:86:d4","StaticMask":"255.255.255.000","StaticGateway":"192.168.000.001"},"SysCard":{"SlotState":2,</w:t>
      </w:r>
      <w:r w:rsidR="006E549F" w:rsidRPr="006E549F">
        <w:rPr>
          <w:rFonts w:ascii="Courier New" w:hAnsi="Courier New" w:cs="Courier New"/>
          <w:sz w:val="18"/>
          <w:szCs w:val="18"/>
        </w:rPr>
        <w:t xml:space="preserve"> </w:t>
      </w:r>
      <w:r w:rsidRPr="006E549F">
        <w:rPr>
          <w:rFonts w:ascii="Courier New" w:hAnsi="Courier New" w:cs="Courier New"/>
          <w:sz w:val="18"/>
          <w:szCs w:val="18"/>
        </w:rPr>
        <w:t>"CardStatusID":2,"CardStatusLabel":"Ready","CardTypeID":80,</w:t>
      </w:r>
      <w:r w:rsidR="006E549F" w:rsidRPr="006E549F">
        <w:rPr>
          <w:rFonts w:ascii="Courier New" w:hAnsi="Courier New" w:cs="Courier New"/>
          <w:sz w:val="18"/>
          <w:szCs w:val="18"/>
        </w:rPr>
        <w:t xml:space="preserve"> </w:t>
      </w:r>
      <w:r w:rsidRPr="006E549F">
        <w:rPr>
          <w:rFonts w:ascii="Courier New" w:hAnsi="Courier New" w:cs="Courier New"/>
          <w:sz w:val="18"/>
          <w:szCs w:val="18"/>
        </w:rPr>
        <w:t>"CardTypeLabel":"System","CardID":0},"Slot":[{"Card":{"CardStatusID":2,</w:t>
      </w:r>
      <w:r w:rsidR="006E549F" w:rsidRPr="006E549F">
        <w:rPr>
          <w:rFonts w:ascii="Courier New" w:hAnsi="Courier New" w:cs="Courier New"/>
          <w:sz w:val="18"/>
          <w:szCs w:val="18"/>
        </w:rPr>
        <w:t xml:space="preserve"> </w:t>
      </w:r>
      <w:r w:rsidRPr="006E549F">
        <w:rPr>
          <w:rFonts w:ascii="Courier New" w:hAnsi="Courier New" w:cs="Courier New"/>
          <w:sz w:val="18"/>
          <w:szCs w:val="18"/>
        </w:rPr>
        <w:t>"CardStatusLabel":"Ready","CardTypeID":70,"CardTypeLabel":"Expansion","CardID":"thisissometextforid0"}},{"Card":{"CardStatusID":2,"CardStatusLabel":"Ready","CardTypeID":70,"CardTypeLabel":"Expansion","CardID":"thisissometextforid1"}},{"Card":{"CardStatusID":0,"CardStatusLabel":"Not Installed","CardTypeID":255,"CardTypeLabel":"Unknown","CardID":"Undefined"}},{"</w:t>
      </w:r>
      <w:r w:rsidRPr="006E549F">
        <w:rPr>
          <w:rFonts w:ascii="Courier New" w:hAnsi="Courier New" w:cs="Courier New"/>
          <w:sz w:val="18"/>
          <w:szCs w:val="18"/>
        </w:rPr>
        <w:lastRenderedPageBreak/>
        <w:t>Card":{"CardStatusID":2,"CardStatusLabel":"Ready","CardTypeID":1,"CardTypeLabel":"SDI Input","CardID":"thisissometextforid211"}},{"Card":{"CardStatusID":2,"CardStatusLabel":"Ready","CardTypeID":3,"CardID":"thisissometextforid2"}},{"Card":{"CardStatusID":2,"CardStatusLabel":"Ready","CardTypeID":0,"CardTypeLabel":"DVI Input","CardID":"thisissometextforid4"}},{"Card":{"CardStatusID":2,"CardStatusLabel":"Ready","CardTypeID":2,</w:t>
      </w:r>
      <w:r w:rsidR="006E549F" w:rsidRPr="006E549F">
        <w:rPr>
          <w:rFonts w:ascii="Courier New" w:hAnsi="Courier New" w:cs="Courier New"/>
          <w:sz w:val="18"/>
          <w:szCs w:val="18"/>
        </w:rPr>
        <w:t xml:space="preserve"> </w:t>
      </w:r>
      <w:r w:rsidRPr="006E549F">
        <w:rPr>
          <w:rFonts w:ascii="Courier New" w:hAnsi="Courier New" w:cs="Courier New"/>
          <w:sz w:val="18"/>
          <w:szCs w:val="18"/>
        </w:rPr>
        <w:t>"</w:t>
      </w:r>
      <w:proofErr w:type="spellStart"/>
      <w:r w:rsidRPr="006E549F">
        <w:rPr>
          <w:rFonts w:ascii="Courier New" w:hAnsi="Courier New" w:cs="Courier New"/>
          <w:sz w:val="18"/>
          <w:szCs w:val="18"/>
        </w:rPr>
        <w:t>CardTypeLabel</w:t>
      </w:r>
      <w:proofErr w:type="spellEnd"/>
      <w:r w:rsidRPr="006E549F">
        <w:rPr>
          <w:rFonts w:ascii="Courier New" w:hAnsi="Courier New" w:cs="Courier New"/>
          <w:sz w:val="18"/>
          <w:szCs w:val="18"/>
        </w:rPr>
        <w:t>":"HDMI/DP Input","CardID":"thisissometextforid5"}},{"Card":{"CardStatusID":2,"CardStatusLabel":"Ready","CardTypeID":2,</w:t>
      </w:r>
      <w:r w:rsidR="006E549F" w:rsidRPr="006E549F">
        <w:rPr>
          <w:rFonts w:ascii="Courier New" w:hAnsi="Courier New" w:cs="Courier New"/>
          <w:sz w:val="18"/>
          <w:szCs w:val="18"/>
        </w:rPr>
        <w:t xml:space="preserve"> </w:t>
      </w:r>
      <w:r w:rsidRPr="006E549F">
        <w:rPr>
          <w:rFonts w:ascii="Courier New" w:hAnsi="Courier New" w:cs="Courier New"/>
          <w:sz w:val="18"/>
          <w:szCs w:val="18"/>
        </w:rPr>
        <w:t>"</w:t>
      </w:r>
      <w:proofErr w:type="spellStart"/>
      <w:r w:rsidRPr="006E549F">
        <w:rPr>
          <w:rFonts w:ascii="Courier New" w:hAnsi="Courier New" w:cs="Courier New"/>
          <w:sz w:val="18"/>
          <w:szCs w:val="18"/>
        </w:rPr>
        <w:t>CardTypeLabel</w:t>
      </w:r>
      <w:proofErr w:type="spellEnd"/>
      <w:r w:rsidRPr="006E549F">
        <w:rPr>
          <w:rFonts w:ascii="Courier New" w:hAnsi="Courier New" w:cs="Courier New"/>
          <w:sz w:val="18"/>
          <w:szCs w:val="18"/>
        </w:rPr>
        <w:t>":"HDMI/DP Input","CardID":"thisissometextforid7"}},{"Card":{"CardStatusID":2,"CardStatusLabel":"Ready","CardTypeID":2,</w:t>
      </w:r>
      <w:r w:rsidR="006E549F" w:rsidRPr="006E549F">
        <w:rPr>
          <w:rFonts w:ascii="Courier New" w:hAnsi="Courier New" w:cs="Courier New"/>
          <w:sz w:val="18"/>
          <w:szCs w:val="18"/>
        </w:rPr>
        <w:t xml:space="preserve"> </w:t>
      </w:r>
      <w:r w:rsidRPr="006E549F">
        <w:rPr>
          <w:rFonts w:ascii="Courier New" w:hAnsi="Courier New" w:cs="Courier New"/>
          <w:sz w:val="18"/>
          <w:szCs w:val="18"/>
        </w:rPr>
        <w:t>"</w:t>
      </w:r>
      <w:proofErr w:type="spellStart"/>
      <w:r w:rsidRPr="006E549F">
        <w:rPr>
          <w:rFonts w:ascii="Courier New" w:hAnsi="Courier New" w:cs="Courier New"/>
          <w:sz w:val="18"/>
          <w:szCs w:val="18"/>
        </w:rPr>
        <w:t>CardTypeLabel</w:t>
      </w:r>
      <w:proofErr w:type="spellEnd"/>
      <w:r w:rsidRPr="006E549F">
        <w:rPr>
          <w:rFonts w:ascii="Courier New" w:hAnsi="Courier New" w:cs="Courier New"/>
          <w:sz w:val="18"/>
          <w:szCs w:val="18"/>
        </w:rPr>
        <w:t>":"HDMI/DP Input","CardID":"thisissometextforid8"}},{"Card":{"CardStatusID":2,"CardStatusLabel":"Ready","CardTypeID":2,</w:t>
      </w:r>
      <w:r w:rsidR="006E549F" w:rsidRPr="006E549F">
        <w:rPr>
          <w:rFonts w:ascii="Courier New" w:hAnsi="Courier New" w:cs="Courier New"/>
          <w:sz w:val="18"/>
          <w:szCs w:val="18"/>
        </w:rPr>
        <w:t xml:space="preserve"> </w:t>
      </w:r>
      <w:r w:rsidRPr="006E549F">
        <w:rPr>
          <w:rFonts w:ascii="Courier New" w:hAnsi="Courier New" w:cs="Courier New"/>
          <w:sz w:val="18"/>
          <w:szCs w:val="18"/>
        </w:rPr>
        <w:t>"</w:t>
      </w:r>
      <w:proofErr w:type="spellStart"/>
      <w:r w:rsidRPr="006E549F">
        <w:rPr>
          <w:rFonts w:ascii="Courier New" w:hAnsi="Courier New" w:cs="Courier New"/>
          <w:sz w:val="18"/>
          <w:szCs w:val="18"/>
        </w:rPr>
        <w:t>CardTypeLabel</w:t>
      </w:r>
      <w:proofErr w:type="spellEnd"/>
      <w:r w:rsidRPr="006E549F">
        <w:rPr>
          <w:rFonts w:ascii="Courier New" w:hAnsi="Courier New" w:cs="Courier New"/>
          <w:sz w:val="18"/>
          <w:szCs w:val="18"/>
        </w:rPr>
        <w:t>":"HDMI/DP Input","CardID":"thisissometextforid9"}},{"Card":{"CardStatusID":2,"CardStatusLabel":"Ready","CardTypeID":22,</w:t>
      </w:r>
      <w:r w:rsidR="006E549F" w:rsidRPr="006E549F">
        <w:rPr>
          <w:rFonts w:ascii="Courier New" w:hAnsi="Courier New" w:cs="Courier New"/>
          <w:sz w:val="18"/>
          <w:szCs w:val="18"/>
        </w:rPr>
        <w:t xml:space="preserve"> </w:t>
      </w:r>
      <w:r w:rsidRPr="006E549F">
        <w:rPr>
          <w:rFonts w:ascii="Courier New" w:hAnsi="Courier New" w:cs="Courier New"/>
          <w:sz w:val="18"/>
          <w:szCs w:val="18"/>
        </w:rPr>
        <w:t>"</w:t>
      </w:r>
      <w:proofErr w:type="spellStart"/>
      <w:r w:rsidRPr="006E549F">
        <w:rPr>
          <w:rFonts w:ascii="Courier New" w:hAnsi="Courier New" w:cs="Courier New"/>
          <w:sz w:val="18"/>
          <w:szCs w:val="18"/>
        </w:rPr>
        <w:t>CardTypeLabel</w:t>
      </w:r>
      <w:proofErr w:type="spellEnd"/>
      <w:r w:rsidRPr="006E549F">
        <w:rPr>
          <w:rFonts w:ascii="Courier New" w:hAnsi="Courier New" w:cs="Courier New"/>
          <w:sz w:val="18"/>
          <w:szCs w:val="18"/>
        </w:rPr>
        <w:t>":"HDMI Output","CardID":"CardID3"}},{"Card":{"CardStatusID":2,</w:t>
      </w:r>
      <w:r w:rsidR="006E549F" w:rsidRPr="006E549F">
        <w:rPr>
          <w:rFonts w:ascii="Courier New" w:hAnsi="Courier New" w:cs="Courier New"/>
          <w:sz w:val="18"/>
          <w:szCs w:val="18"/>
        </w:rPr>
        <w:t xml:space="preserve"> </w:t>
      </w:r>
      <w:r w:rsidRPr="006E549F">
        <w:rPr>
          <w:rFonts w:ascii="Courier New" w:hAnsi="Courier New" w:cs="Courier New"/>
          <w:sz w:val="18"/>
          <w:szCs w:val="18"/>
        </w:rPr>
        <w:t>"CardStatusLabel":"Ready","CardTypeID":22,"CardTypeLabel":"HDMI Output","CardID":"CardID4"}},{"Card":{"CardStatusID":2,"CardStatusLabel":"Ready","CardTypeID":21,"CardTypeLabel":"SDI Output","CardID":"CardID415"}},{"Card":{"CardStatusID":2,"CardStatusLabel":"Ready","CardTypeID":40,</w:t>
      </w:r>
      <w:r w:rsidR="006E549F" w:rsidRPr="006E549F">
        <w:rPr>
          <w:rFonts w:ascii="Courier New" w:hAnsi="Courier New" w:cs="Courier New"/>
          <w:sz w:val="18"/>
          <w:szCs w:val="18"/>
        </w:rPr>
        <w:t xml:space="preserve"> </w:t>
      </w:r>
      <w:r w:rsidRPr="006E549F">
        <w:rPr>
          <w:rFonts w:ascii="Courier New" w:hAnsi="Courier New" w:cs="Courier New"/>
          <w:sz w:val="18"/>
          <w:szCs w:val="18"/>
        </w:rPr>
        <w:t>"CardTypeLabel":"MVR","CardID":"CardID15"}},{"Card":{"CardStatusID":2,</w:t>
      </w:r>
      <w:r w:rsidR="006E549F" w:rsidRPr="006E549F">
        <w:rPr>
          <w:rFonts w:ascii="Courier New" w:hAnsi="Courier New" w:cs="Courier New"/>
          <w:sz w:val="18"/>
          <w:szCs w:val="18"/>
        </w:rPr>
        <w:t xml:space="preserve"> </w:t>
      </w:r>
      <w:r w:rsidRPr="006E549F">
        <w:rPr>
          <w:rFonts w:ascii="Courier New" w:hAnsi="Courier New" w:cs="Courier New"/>
          <w:sz w:val="18"/>
          <w:szCs w:val="18"/>
        </w:rPr>
        <w:t>"CardStatusLabel":"Ready","CardTypeID":50,"CardTypeLabel":"VPU Scaler","CardID":"thisissometextforid501"}},{"Card":{"CardStatusID":2,</w:t>
      </w:r>
      <w:r w:rsidR="006E549F" w:rsidRPr="006E549F">
        <w:rPr>
          <w:rFonts w:ascii="Courier New" w:hAnsi="Courier New" w:cs="Courier New"/>
          <w:sz w:val="18"/>
          <w:szCs w:val="18"/>
        </w:rPr>
        <w:t xml:space="preserve"> </w:t>
      </w:r>
      <w:r w:rsidRPr="006E549F">
        <w:rPr>
          <w:rFonts w:ascii="Courier New" w:hAnsi="Courier New" w:cs="Courier New"/>
          <w:sz w:val="18"/>
          <w:szCs w:val="18"/>
        </w:rPr>
        <w:t>"CardStatusLabel":"Ready","CardTypeID":50,"CardTypeLabel":"VPU Scaler","CardID":"thisissometextforid502"}},{"Card":{"CardStatusID":2,</w:t>
      </w:r>
      <w:r w:rsidR="006E549F" w:rsidRPr="006E549F">
        <w:rPr>
          <w:rFonts w:ascii="Courier New" w:hAnsi="Courier New" w:cs="Courier New"/>
          <w:sz w:val="18"/>
          <w:szCs w:val="18"/>
        </w:rPr>
        <w:t xml:space="preserve"> </w:t>
      </w:r>
      <w:r w:rsidRPr="006E549F">
        <w:rPr>
          <w:rFonts w:ascii="Courier New" w:hAnsi="Courier New" w:cs="Courier New"/>
          <w:sz w:val="18"/>
          <w:szCs w:val="18"/>
        </w:rPr>
        <w:t>"CardStatusLabel":"Ready","CardTypeID":50,"CardTypeLabel":"VPU Scaler","CardID":"thisissometextforid503"}},{"Card":{"CardStatusID":2,</w:t>
      </w:r>
      <w:r w:rsidR="006E549F" w:rsidRPr="006E549F">
        <w:rPr>
          <w:rFonts w:ascii="Courier New" w:hAnsi="Courier New" w:cs="Courier New"/>
          <w:sz w:val="18"/>
          <w:szCs w:val="18"/>
        </w:rPr>
        <w:t xml:space="preserve"> </w:t>
      </w:r>
      <w:r w:rsidRPr="006E549F">
        <w:rPr>
          <w:rFonts w:ascii="Courier New" w:hAnsi="Courier New" w:cs="Courier New"/>
          <w:sz w:val="18"/>
          <w:szCs w:val="18"/>
        </w:rPr>
        <w:t>"CardStatusLabel":"Ready","CardTypeID":50,"CardTypeLabel":"VPU Scaler","CardID":"thisissometextforid504"}},{"Card":{"CardStatusID":0,</w:t>
      </w:r>
      <w:r w:rsidR="006E549F" w:rsidRPr="006E549F">
        <w:rPr>
          <w:rFonts w:ascii="Courier New" w:hAnsi="Courier New" w:cs="Courier New"/>
          <w:sz w:val="18"/>
          <w:szCs w:val="18"/>
        </w:rPr>
        <w:t xml:space="preserve"> </w:t>
      </w:r>
      <w:r w:rsidRPr="006E549F">
        <w:rPr>
          <w:rFonts w:ascii="Courier New" w:hAnsi="Courier New" w:cs="Courier New"/>
          <w:sz w:val="18"/>
          <w:szCs w:val="18"/>
        </w:rPr>
        <w:t>"</w:t>
      </w:r>
      <w:proofErr w:type="spellStart"/>
      <w:r w:rsidRPr="006E549F">
        <w:rPr>
          <w:rFonts w:ascii="Courier New" w:hAnsi="Courier New" w:cs="Courier New"/>
          <w:sz w:val="18"/>
          <w:szCs w:val="18"/>
        </w:rPr>
        <w:t>CardStatusLabel</w:t>
      </w:r>
      <w:proofErr w:type="spellEnd"/>
      <w:r w:rsidRPr="006E549F">
        <w:rPr>
          <w:rFonts w:ascii="Courier New" w:hAnsi="Courier New" w:cs="Courier New"/>
          <w:sz w:val="18"/>
          <w:szCs w:val="18"/>
        </w:rPr>
        <w:t>":"Not Installed","CardTypeID":255,"CardTypeLabel":"Unknown","CardID":"Undefined"}},{"Card":{"CardStatusID":2,"CardStatusLabel":"Ready","CardTypeID":50,"CardTypeLabel":"VPU Scaler","CardID":"thisissometextforid505"}},{"Card":{"CardStatusID":2,"CardStatusLabel":"Ready","CardTypeID":50,"CardTypeLabel":"VPU Scaler","CardID":"thisissometextforid506"}},{"Card":{"CardStatusID":2,"CardStatusLabel":"Ready","CardTypeID":50,"CardTypeLabel":"VPU Scaler","CardID":"thisissometextforid507"}},{"Card":{"CardStatusID":2,"CardStatusLabel":"Ready","CardTypeID":50,"CardTypeLabel":"VPU Scaler","CardID":"thisissometextforid508"}}]}}}}}</w:t>
      </w:r>
    </w:p>
    <w:p w14:paraId="04EB6325" w14:textId="77777777" w:rsidR="003916F1" w:rsidRDefault="003916F1" w:rsidP="00221DA2">
      <w:pPr>
        <w:pStyle w:val="ListBullet3"/>
      </w:pPr>
      <w:r>
        <w:t>System—System name and index.</w:t>
      </w:r>
    </w:p>
    <w:p w14:paraId="554730D2" w14:textId="77777777" w:rsidR="003916F1" w:rsidRDefault="003916F1" w:rsidP="00221DA2">
      <w:pPr>
        <w:pStyle w:val="ListBullet3"/>
      </w:pPr>
      <w:proofErr w:type="spellStart"/>
      <w:r>
        <w:t>FrameCollection</w:t>
      </w:r>
      <w:proofErr w:type="spellEnd"/>
      <w:r>
        <w:t>—Collection of frames in a system containing frame information.</w:t>
      </w:r>
    </w:p>
    <w:p w14:paraId="2728D2D7" w14:textId="77777777" w:rsidR="003916F1" w:rsidRDefault="003916F1" w:rsidP="00221DA2">
      <w:pPr>
        <w:pStyle w:val="ListBullet3"/>
      </w:pPr>
      <w:r>
        <w:t>Frame—Contains frame information.</w:t>
      </w:r>
    </w:p>
    <w:p w14:paraId="642D40D2" w14:textId="77777777" w:rsidR="003916F1" w:rsidRDefault="003916F1" w:rsidP="00221DA2">
      <w:pPr>
        <w:pStyle w:val="ListBullet3"/>
      </w:pPr>
      <w:r>
        <w:t>Id—Mac Id of the frame.</w:t>
      </w:r>
    </w:p>
    <w:p w14:paraId="371C9367" w14:textId="77777777" w:rsidR="003916F1" w:rsidRDefault="003916F1" w:rsidP="00221DA2">
      <w:pPr>
        <w:pStyle w:val="ListBullet3"/>
      </w:pPr>
      <w:r>
        <w:t>Name—Name of the frame.</w:t>
      </w:r>
    </w:p>
    <w:p w14:paraId="5E4FAB76" w14:textId="77777777" w:rsidR="003916F1" w:rsidRDefault="003916F1" w:rsidP="00221DA2">
      <w:pPr>
        <w:pStyle w:val="ListBullet3"/>
      </w:pPr>
      <w:r>
        <w:t>Contact—Contact information.</w:t>
      </w:r>
    </w:p>
    <w:p w14:paraId="3171ADED" w14:textId="77777777" w:rsidR="003916F1" w:rsidRDefault="003916F1" w:rsidP="00221DA2">
      <w:pPr>
        <w:pStyle w:val="ListBullet3"/>
      </w:pPr>
      <w:r>
        <w:t>Version—Current version of the software installed on the frame.</w:t>
      </w:r>
    </w:p>
    <w:p w14:paraId="712A31B0" w14:textId="77777777" w:rsidR="003916F1" w:rsidRDefault="003916F1" w:rsidP="00221DA2">
      <w:pPr>
        <w:pStyle w:val="ListBullet3"/>
      </w:pPr>
      <w:proofErr w:type="spellStart"/>
      <w:r>
        <w:t>OSVersion</w:t>
      </w:r>
      <w:proofErr w:type="spellEnd"/>
      <w:r>
        <w:t>—Current OS version installed on the frame.</w:t>
      </w:r>
    </w:p>
    <w:p w14:paraId="7AC12FE9" w14:textId="77777777" w:rsidR="003916F1" w:rsidRDefault="003916F1" w:rsidP="00221DA2">
      <w:pPr>
        <w:pStyle w:val="ListBullet3"/>
      </w:pPr>
      <w:proofErr w:type="spellStart"/>
      <w:r>
        <w:t>FrameType</w:t>
      </w:r>
      <w:proofErr w:type="spellEnd"/>
      <w:r>
        <w:t>—0: E2, 1:S3, 2: Ex.</w:t>
      </w:r>
    </w:p>
    <w:p w14:paraId="6057EAF7" w14:textId="77777777" w:rsidR="003916F1" w:rsidRDefault="003916F1" w:rsidP="00221DA2">
      <w:pPr>
        <w:pStyle w:val="ListBullet3"/>
      </w:pPr>
      <w:proofErr w:type="spellStart"/>
      <w:r>
        <w:t>FrameTypeName</w:t>
      </w:r>
      <w:proofErr w:type="spellEnd"/>
      <w:r>
        <w:t>—Type of the frame: E2/S3/Ex.</w:t>
      </w:r>
    </w:p>
    <w:p w14:paraId="27DDE02C" w14:textId="77777777" w:rsidR="003916F1" w:rsidRDefault="003916F1" w:rsidP="00221DA2">
      <w:pPr>
        <w:pStyle w:val="ListBullet3"/>
      </w:pPr>
      <w:proofErr w:type="spellStart"/>
      <w:r>
        <w:t>Enet</w:t>
      </w:r>
      <w:proofErr w:type="spellEnd"/>
      <w:r>
        <w:t>—Ethernet settings.</w:t>
      </w:r>
    </w:p>
    <w:p w14:paraId="05EDB4AE" w14:textId="77777777" w:rsidR="003916F1" w:rsidRDefault="003916F1" w:rsidP="00221DA2">
      <w:pPr>
        <w:pStyle w:val="ListBullet3"/>
      </w:pPr>
      <w:proofErr w:type="spellStart"/>
      <w:r>
        <w:t>SysCard</w:t>
      </w:r>
      <w:proofErr w:type="spellEnd"/>
      <w:r>
        <w:t>—System card information.</w:t>
      </w:r>
    </w:p>
    <w:p w14:paraId="0B392FA3" w14:textId="77777777" w:rsidR="003916F1" w:rsidRDefault="003916F1" w:rsidP="00221DA2">
      <w:pPr>
        <w:pStyle w:val="ListBullet3"/>
      </w:pPr>
      <w:r>
        <w:t>Slot—List of Input/Output/Expansion card information.</w:t>
      </w:r>
    </w:p>
    <w:p w14:paraId="2BE52B13" w14:textId="77777777" w:rsidR="003916F1" w:rsidRDefault="003916F1" w:rsidP="006E549F">
      <w:pPr>
        <w:pStyle w:val="ListBullet2"/>
      </w:pPr>
      <w:r>
        <w:t>success: (0=success, anything else is an error)</w:t>
      </w:r>
    </w:p>
    <w:p w14:paraId="11B24DD9" w14:textId="77777777" w:rsidR="003916F1" w:rsidRDefault="003916F1" w:rsidP="006E549F">
      <w:pPr>
        <w:pStyle w:val="ListBullet"/>
      </w:pPr>
      <w:r>
        <w:t>Example:</w:t>
      </w:r>
    </w:p>
    <w:p w14:paraId="00613E6D" w14:textId="77777777" w:rsidR="00FD00DE" w:rsidRPr="00221DA2" w:rsidRDefault="003916F1" w:rsidP="006E549F">
      <w:pPr>
        <w:pStyle w:val="ListBullet2"/>
        <w:rPr>
          <w:rFonts w:ascii="Courier New" w:hAnsi="Courier New" w:cs="Courier New"/>
          <w:sz w:val="18"/>
          <w:szCs w:val="18"/>
        </w:rPr>
      </w:pPr>
      <w:r w:rsidRPr="00221DA2">
        <w:rPr>
          <w:rFonts w:ascii="Courier New" w:hAnsi="Courier New" w:cs="Courier New"/>
          <w:sz w:val="18"/>
          <w:szCs w:val="18"/>
        </w:rPr>
        <w:t>{"params":{}, "method":"</w:t>
      </w:r>
      <w:proofErr w:type="spellStart"/>
      <w:r w:rsidRPr="00221DA2">
        <w:rPr>
          <w:rFonts w:ascii="Courier New" w:hAnsi="Courier New" w:cs="Courier New"/>
          <w:sz w:val="18"/>
          <w:szCs w:val="18"/>
        </w:rPr>
        <w:t>getFrameSettings</w:t>
      </w:r>
      <w:proofErr w:type="spellEnd"/>
      <w:r w:rsidRPr="00221DA2">
        <w:rPr>
          <w:rFonts w:ascii="Courier New" w:hAnsi="Courier New" w:cs="Courier New"/>
          <w:sz w:val="18"/>
          <w:szCs w:val="18"/>
        </w:rPr>
        <w:t>", "id":"1234", "jsonrpc":"2.0"}</w:t>
      </w:r>
    </w:p>
    <w:p w14:paraId="7D6F94C7" w14:textId="0DE30247" w:rsidR="00B30E91" w:rsidRDefault="00B30E91" w:rsidP="006E549F">
      <w:pPr>
        <w:pStyle w:val="BodyText"/>
      </w:pPr>
    </w:p>
    <w:p w14:paraId="58DB1131" w14:textId="77777777" w:rsidR="004E241C" w:rsidRDefault="004E241C" w:rsidP="006E549F">
      <w:pPr>
        <w:pStyle w:val="BodyText"/>
      </w:pPr>
    </w:p>
    <w:p w14:paraId="1A9EF9C5" w14:textId="77777777" w:rsidR="007C75E3" w:rsidRPr="00DA22A9" w:rsidRDefault="007C75E3" w:rsidP="007C75E3">
      <w:pPr>
        <w:pStyle w:val="BodyText"/>
        <w:rPr>
          <w:b/>
        </w:rPr>
      </w:pPr>
      <w:proofErr w:type="spellStart"/>
      <w:r w:rsidRPr="00DA22A9">
        <w:rPr>
          <w:b/>
        </w:rPr>
        <w:t>listAuxContent</w:t>
      </w:r>
      <w:proofErr w:type="spellEnd"/>
    </w:p>
    <w:p w14:paraId="5FE0CC03" w14:textId="77777777" w:rsidR="007C75E3" w:rsidRDefault="007C75E3" w:rsidP="007C75E3">
      <w:pPr>
        <w:pStyle w:val="ListBullet"/>
      </w:pPr>
      <w:r>
        <w:lastRenderedPageBreak/>
        <w:t>Definition:</w:t>
      </w:r>
    </w:p>
    <w:p w14:paraId="4DFF79F0" w14:textId="77777777" w:rsidR="007C75E3" w:rsidRDefault="007C75E3" w:rsidP="003F2ECC">
      <w:pPr>
        <w:pStyle w:val="ListBullet2"/>
      </w:pPr>
      <w:r>
        <w:t>This API shows Aux destination information.</w:t>
      </w:r>
    </w:p>
    <w:p w14:paraId="5CF5C6C6" w14:textId="77777777" w:rsidR="007C75E3" w:rsidRDefault="007C75E3" w:rsidP="007C75E3">
      <w:pPr>
        <w:pStyle w:val="ListBullet"/>
      </w:pPr>
      <w:r>
        <w:t>Request:</w:t>
      </w:r>
    </w:p>
    <w:p w14:paraId="5BD78AEC" w14:textId="1B7F7147" w:rsidR="007C75E3" w:rsidRDefault="007C75E3" w:rsidP="003F2ECC">
      <w:pPr>
        <w:pStyle w:val="ListBullet2"/>
      </w:pPr>
      <w:r>
        <w:t xml:space="preserve">params: </w:t>
      </w:r>
      <w:r w:rsidRPr="003F2ECC">
        <w:rPr>
          <w:rFonts w:ascii="Courier New" w:hAnsi="Courier New" w:cs="Courier New"/>
          <w:sz w:val="18"/>
          <w:szCs w:val="18"/>
        </w:rPr>
        <w:t>{“id</w:t>
      </w:r>
      <w:r w:rsidR="00453376" w:rsidRPr="003F2ECC">
        <w:rPr>
          <w:rFonts w:ascii="Courier New" w:hAnsi="Courier New" w:cs="Courier New"/>
          <w:sz w:val="18"/>
          <w:szCs w:val="18"/>
        </w:rPr>
        <w:t>”:</w:t>
      </w:r>
      <w:r w:rsidRPr="003F2ECC">
        <w:rPr>
          <w:rFonts w:ascii="Courier New" w:hAnsi="Courier New" w:cs="Courier New"/>
          <w:sz w:val="18"/>
          <w:szCs w:val="18"/>
        </w:rPr>
        <w:t xml:space="preserve"> x}</w:t>
      </w:r>
    </w:p>
    <w:p w14:paraId="76F95646" w14:textId="77777777" w:rsidR="007C75E3" w:rsidRDefault="007C75E3" w:rsidP="003F2ECC">
      <w:pPr>
        <w:pStyle w:val="ListBullet3"/>
      </w:pPr>
      <w:r>
        <w:t>Id—Index of the Aux destination.</w:t>
      </w:r>
    </w:p>
    <w:p w14:paraId="566FB3C3" w14:textId="77777777" w:rsidR="007C75E3" w:rsidRDefault="007C75E3" w:rsidP="007C75E3">
      <w:pPr>
        <w:pStyle w:val="ListBullet"/>
      </w:pPr>
      <w:r>
        <w:t>Response:</w:t>
      </w:r>
    </w:p>
    <w:p w14:paraId="16503541" w14:textId="77777777" w:rsidR="007C75E3" w:rsidRDefault="007C75E3" w:rsidP="003F2ECC">
      <w:pPr>
        <w:pStyle w:val="ListBullet2"/>
      </w:pPr>
      <w:r>
        <w:t xml:space="preserve">response: </w:t>
      </w:r>
      <w:r w:rsidRPr="003F2ECC">
        <w:rPr>
          <w:rFonts w:ascii="Courier New" w:hAnsi="Courier New" w:cs="Courier New"/>
          <w:sz w:val="18"/>
          <w:szCs w:val="18"/>
        </w:rPr>
        <w:t>{"id":0,"Name":"AuxDest1","PvwLastSrcIndex":0,"PgmLastSrcIndex":0}</w:t>
      </w:r>
    </w:p>
    <w:p w14:paraId="1E17CA4B" w14:textId="77777777" w:rsidR="007C75E3" w:rsidRDefault="007C75E3" w:rsidP="003F2ECC">
      <w:pPr>
        <w:pStyle w:val="ListBullet3"/>
      </w:pPr>
      <w:r>
        <w:t>id—Index of Aux destination.</w:t>
      </w:r>
    </w:p>
    <w:p w14:paraId="11B86442" w14:textId="77777777" w:rsidR="007C75E3" w:rsidRDefault="007C75E3" w:rsidP="003F2ECC">
      <w:pPr>
        <w:pStyle w:val="ListBullet3"/>
      </w:pPr>
      <w:r>
        <w:t>Name—Name of Aux destination.</w:t>
      </w:r>
    </w:p>
    <w:p w14:paraId="69EAF69D" w14:textId="77777777" w:rsidR="007C75E3" w:rsidRDefault="007C75E3" w:rsidP="003F2ECC">
      <w:pPr>
        <w:pStyle w:val="ListBullet3"/>
      </w:pPr>
      <w:proofErr w:type="spellStart"/>
      <w:r>
        <w:t>PvwLastSrcIndex</w:t>
      </w:r>
      <w:proofErr w:type="spellEnd"/>
      <w:r>
        <w:t>—Input/Background source index in the preview area.</w:t>
      </w:r>
    </w:p>
    <w:p w14:paraId="7603DF8A" w14:textId="77777777" w:rsidR="007C75E3" w:rsidRDefault="007C75E3" w:rsidP="003F2ECC">
      <w:pPr>
        <w:pStyle w:val="ListBullet3"/>
      </w:pPr>
      <w:proofErr w:type="spellStart"/>
      <w:r>
        <w:t>PgmLastSrcIndex</w:t>
      </w:r>
      <w:proofErr w:type="spellEnd"/>
      <w:r>
        <w:t>—Input/Background source index in the program area.</w:t>
      </w:r>
    </w:p>
    <w:p w14:paraId="0DA3B0AA" w14:textId="77777777" w:rsidR="007C75E3" w:rsidRDefault="007C75E3" w:rsidP="003F2ECC">
      <w:pPr>
        <w:pStyle w:val="ListBullet2"/>
      </w:pPr>
      <w:r>
        <w:t>success: (0=success, anything else is an error)</w:t>
      </w:r>
    </w:p>
    <w:p w14:paraId="5BBD233A" w14:textId="77777777" w:rsidR="007C75E3" w:rsidRDefault="007C75E3" w:rsidP="007C75E3">
      <w:pPr>
        <w:pStyle w:val="ListBullet"/>
      </w:pPr>
      <w:r>
        <w:t>Example:</w:t>
      </w:r>
    </w:p>
    <w:p w14:paraId="01FD4E20" w14:textId="77777777" w:rsidR="007C75E3" w:rsidRPr="003F2ECC" w:rsidRDefault="007C75E3" w:rsidP="003F2ECC">
      <w:pPr>
        <w:pStyle w:val="ListBullet2"/>
        <w:rPr>
          <w:rFonts w:ascii="Courier New" w:hAnsi="Courier New" w:cs="Courier New"/>
          <w:sz w:val="18"/>
          <w:szCs w:val="18"/>
        </w:rPr>
      </w:pPr>
      <w:r w:rsidRPr="003F2ECC">
        <w:rPr>
          <w:rFonts w:ascii="Courier New" w:hAnsi="Courier New" w:cs="Courier New"/>
          <w:sz w:val="18"/>
          <w:szCs w:val="18"/>
        </w:rPr>
        <w:t>{"params": {"id": 0}, "method":"</w:t>
      </w:r>
      <w:proofErr w:type="spellStart"/>
      <w:r w:rsidRPr="003F2ECC">
        <w:rPr>
          <w:rFonts w:ascii="Courier New" w:hAnsi="Courier New" w:cs="Courier New"/>
          <w:sz w:val="18"/>
          <w:szCs w:val="18"/>
        </w:rPr>
        <w:t>listAuxContent</w:t>
      </w:r>
      <w:proofErr w:type="spellEnd"/>
      <w:r w:rsidRPr="003F2ECC">
        <w:rPr>
          <w:rFonts w:ascii="Courier New" w:hAnsi="Courier New" w:cs="Courier New"/>
          <w:sz w:val="18"/>
          <w:szCs w:val="18"/>
        </w:rPr>
        <w:t>", "id":"1234", "jsonrpc":"2.0"}</w:t>
      </w:r>
    </w:p>
    <w:p w14:paraId="6DAAE43C" w14:textId="75CD1219" w:rsidR="007C75E3" w:rsidRDefault="007C75E3" w:rsidP="007C75E3">
      <w:pPr>
        <w:pStyle w:val="BodyText"/>
      </w:pPr>
    </w:p>
    <w:p w14:paraId="22C9A329" w14:textId="77777777" w:rsidR="004E241C" w:rsidRDefault="004E241C" w:rsidP="007C75E3">
      <w:pPr>
        <w:pStyle w:val="BodyText"/>
      </w:pPr>
    </w:p>
    <w:p w14:paraId="5002BDFF" w14:textId="77777777" w:rsidR="007C75E3" w:rsidRPr="007C75E3" w:rsidRDefault="007C75E3" w:rsidP="007C75E3">
      <w:pPr>
        <w:pStyle w:val="BodyText"/>
        <w:rPr>
          <w:b/>
        </w:rPr>
      </w:pPr>
      <w:proofErr w:type="spellStart"/>
      <w:r w:rsidRPr="00DA22A9">
        <w:rPr>
          <w:b/>
        </w:rPr>
        <w:t>changeAuxContent</w:t>
      </w:r>
      <w:proofErr w:type="spellEnd"/>
    </w:p>
    <w:p w14:paraId="143FB548" w14:textId="77777777" w:rsidR="007C75E3" w:rsidRDefault="007C75E3" w:rsidP="007C75E3">
      <w:pPr>
        <w:pStyle w:val="ListBullet"/>
      </w:pPr>
      <w:r>
        <w:t>Definition:</w:t>
      </w:r>
    </w:p>
    <w:p w14:paraId="6B1A563B" w14:textId="77777777" w:rsidR="007C75E3" w:rsidRDefault="007C75E3" w:rsidP="003F2ECC">
      <w:pPr>
        <w:pStyle w:val="ListBullet2"/>
      </w:pPr>
      <w:r>
        <w:t>This API changes the source in the Aux destinations.</w:t>
      </w:r>
    </w:p>
    <w:p w14:paraId="6C6B15C9" w14:textId="77777777" w:rsidR="007C75E3" w:rsidRDefault="007C75E3" w:rsidP="007C75E3">
      <w:pPr>
        <w:pStyle w:val="ListBullet"/>
      </w:pPr>
      <w:r>
        <w:t>Request:</w:t>
      </w:r>
    </w:p>
    <w:p w14:paraId="632F9FB3" w14:textId="66267AAB" w:rsidR="007C75E3" w:rsidRDefault="007C75E3" w:rsidP="003F2ECC">
      <w:pPr>
        <w:pStyle w:val="ListBullet2"/>
      </w:pPr>
      <w:r>
        <w:t xml:space="preserve">params: </w:t>
      </w:r>
      <w:r w:rsidRPr="003F2ECC">
        <w:rPr>
          <w:rFonts w:ascii="Courier New" w:hAnsi="Courier New" w:cs="Courier New"/>
          <w:sz w:val="18"/>
          <w:szCs w:val="18"/>
        </w:rPr>
        <w:t>{"</w:t>
      </w:r>
      <w:proofErr w:type="spellStart"/>
      <w:r w:rsidRPr="003F2ECC">
        <w:rPr>
          <w:rFonts w:ascii="Courier New" w:hAnsi="Courier New" w:cs="Courier New"/>
          <w:sz w:val="18"/>
          <w:szCs w:val="18"/>
        </w:rPr>
        <w:t>id":</w:t>
      </w:r>
      <w:r w:rsidR="00453376" w:rsidRPr="003F2ECC">
        <w:rPr>
          <w:rFonts w:ascii="Courier New" w:hAnsi="Courier New" w:cs="Courier New"/>
          <w:sz w:val="18"/>
          <w:szCs w:val="18"/>
        </w:rPr>
        <w:t>x</w:t>
      </w:r>
      <w:proofErr w:type="spellEnd"/>
      <w:r w:rsidR="00453376" w:rsidRPr="003F2ECC">
        <w:rPr>
          <w:rFonts w:ascii="Courier New" w:hAnsi="Courier New" w:cs="Courier New"/>
          <w:sz w:val="18"/>
          <w:szCs w:val="18"/>
        </w:rPr>
        <w:t>,</w:t>
      </w:r>
      <w:r w:rsidRPr="003F2ECC">
        <w:rPr>
          <w:rFonts w:ascii="Courier New" w:hAnsi="Courier New" w:cs="Courier New"/>
          <w:sz w:val="18"/>
          <w:szCs w:val="18"/>
        </w:rPr>
        <w:t xml:space="preserve"> "Name": "AuxDest1" , "</w:t>
      </w:r>
      <w:proofErr w:type="spellStart"/>
      <w:r w:rsidRPr="003F2ECC">
        <w:rPr>
          <w:rFonts w:ascii="Courier New" w:hAnsi="Courier New" w:cs="Courier New"/>
          <w:sz w:val="18"/>
          <w:szCs w:val="18"/>
        </w:rPr>
        <w:t>PvwLastSrcIndex</w:t>
      </w:r>
      <w:proofErr w:type="spellEnd"/>
      <w:r w:rsidRPr="003F2ECC">
        <w:rPr>
          <w:rFonts w:ascii="Courier New" w:hAnsi="Courier New" w:cs="Courier New"/>
          <w:sz w:val="18"/>
          <w:szCs w:val="18"/>
        </w:rPr>
        <w:t>": y , "</w:t>
      </w:r>
      <w:proofErr w:type="spellStart"/>
      <w:r w:rsidRPr="003F2ECC">
        <w:rPr>
          <w:rFonts w:ascii="Courier New" w:hAnsi="Courier New" w:cs="Courier New"/>
          <w:sz w:val="18"/>
          <w:szCs w:val="18"/>
        </w:rPr>
        <w:t>PgmLastSrcIndex</w:t>
      </w:r>
      <w:proofErr w:type="spellEnd"/>
      <w:r w:rsidRPr="003F2ECC">
        <w:rPr>
          <w:rFonts w:ascii="Courier New" w:hAnsi="Courier New" w:cs="Courier New"/>
          <w:sz w:val="18"/>
          <w:szCs w:val="18"/>
        </w:rPr>
        <w:t>": z}</w:t>
      </w:r>
    </w:p>
    <w:p w14:paraId="350E9495" w14:textId="77777777" w:rsidR="007C75E3" w:rsidRDefault="007C75E3" w:rsidP="003F2ECC">
      <w:pPr>
        <w:pStyle w:val="ListBullet3"/>
      </w:pPr>
      <w:r>
        <w:t>id—Index of the Aux destination.</w:t>
      </w:r>
    </w:p>
    <w:p w14:paraId="0B66E9F4" w14:textId="77777777" w:rsidR="007C75E3" w:rsidRDefault="007C75E3" w:rsidP="003F2ECC">
      <w:pPr>
        <w:pStyle w:val="ListBullet3"/>
      </w:pPr>
      <w:r>
        <w:t xml:space="preserve">Name—Name of Aux destination. (Optional </w:t>
      </w:r>
      <w:proofErr w:type="spellStart"/>
      <w:r>
        <w:t>paramter</w:t>
      </w:r>
      <w:proofErr w:type="spellEnd"/>
      <w:r>
        <w:t>)</w:t>
      </w:r>
    </w:p>
    <w:p w14:paraId="0629F69B" w14:textId="77777777" w:rsidR="007C75E3" w:rsidRDefault="007C75E3" w:rsidP="003F2ECC">
      <w:pPr>
        <w:pStyle w:val="ListBullet3"/>
      </w:pPr>
      <w:proofErr w:type="spellStart"/>
      <w:r>
        <w:t>PvwLastSrcIndex</w:t>
      </w:r>
      <w:proofErr w:type="spellEnd"/>
      <w:r>
        <w:t>—Input/Background source index to set in Aux destination in the preview area.</w:t>
      </w:r>
    </w:p>
    <w:p w14:paraId="12E65E4B" w14:textId="585CC112" w:rsidR="007C75E3" w:rsidRDefault="007C75E3" w:rsidP="003F2ECC">
      <w:pPr>
        <w:pStyle w:val="ListBullet3"/>
      </w:pPr>
      <w:proofErr w:type="spellStart"/>
      <w:r>
        <w:t>PgmLastSrcIndex</w:t>
      </w:r>
      <w:proofErr w:type="spellEnd"/>
      <w:r>
        <w:t>—Input/Background source index to set in Aux destination in the program area.</w:t>
      </w:r>
    </w:p>
    <w:p w14:paraId="1972190F" w14:textId="77777777" w:rsidR="0026444B" w:rsidRPr="004145D1" w:rsidRDefault="0026444B" w:rsidP="0026444B">
      <w:pPr>
        <w:pStyle w:val="ListBullet3"/>
        <w:rPr>
          <w:color w:val="000000" w:themeColor="text1"/>
        </w:rPr>
      </w:pPr>
      <w:proofErr w:type="spellStart"/>
      <w:r w:rsidRPr="004145D1">
        <w:rPr>
          <w:color w:val="000000" w:themeColor="text1"/>
        </w:rPr>
        <w:t>TestPattern</w:t>
      </w:r>
      <w:proofErr w:type="spellEnd"/>
      <w:r w:rsidRPr="004145D1">
        <w:rPr>
          <w:color w:val="000000" w:themeColor="text1"/>
        </w:rPr>
        <w:t xml:space="preserve"> – Provide test pattern id </w:t>
      </w:r>
    </w:p>
    <w:p w14:paraId="7967AD59" w14:textId="77777777" w:rsidR="0026444B" w:rsidRDefault="0026444B" w:rsidP="0026444B">
      <w:pPr>
        <w:pStyle w:val="ListBullet3"/>
        <w:numPr>
          <w:ilvl w:val="0"/>
          <w:numId w:val="0"/>
        </w:numPr>
        <w:ind w:left="1620"/>
      </w:pPr>
    </w:p>
    <w:p w14:paraId="2ABC2FC0" w14:textId="77777777" w:rsidR="007C75E3" w:rsidRDefault="007C75E3" w:rsidP="007C75E3">
      <w:pPr>
        <w:pStyle w:val="ListBullet"/>
      </w:pPr>
      <w:r>
        <w:t>Response:</w:t>
      </w:r>
    </w:p>
    <w:p w14:paraId="10809DB0" w14:textId="77777777" w:rsidR="007C75E3" w:rsidRDefault="007C75E3" w:rsidP="003F2ECC">
      <w:pPr>
        <w:pStyle w:val="ListBullet2"/>
      </w:pPr>
      <w:r>
        <w:t>response: null</w:t>
      </w:r>
    </w:p>
    <w:p w14:paraId="312E209C" w14:textId="77777777" w:rsidR="007C75E3" w:rsidRDefault="007C75E3" w:rsidP="003F2ECC">
      <w:pPr>
        <w:pStyle w:val="ListBullet2"/>
      </w:pPr>
      <w:r>
        <w:t>success: (0=success, anything else is an error)</w:t>
      </w:r>
    </w:p>
    <w:p w14:paraId="51A5D8F0" w14:textId="77777777" w:rsidR="007C75E3" w:rsidRDefault="007C75E3" w:rsidP="007C75E3">
      <w:pPr>
        <w:pStyle w:val="ListBullet"/>
      </w:pPr>
      <w:r>
        <w:t>Example:</w:t>
      </w:r>
    </w:p>
    <w:p w14:paraId="628047FA" w14:textId="24AB0063" w:rsidR="00FD00DE" w:rsidRDefault="007C75E3" w:rsidP="003F2ECC">
      <w:pPr>
        <w:pStyle w:val="ListBullet2"/>
        <w:rPr>
          <w:rFonts w:ascii="Courier New" w:hAnsi="Courier New" w:cs="Courier New"/>
          <w:sz w:val="18"/>
          <w:szCs w:val="18"/>
        </w:rPr>
      </w:pPr>
      <w:r w:rsidRPr="003F2ECC">
        <w:rPr>
          <w:rFonts w:ascii="Courier New" w:hAnsi="Courier New" w:cs="Courier New"/>
          <w:sz w:val="18"/>
          <w:szCs w:val="18"/>
        </w:rPr>
        <w:t>{"params": {"id":0 , "Name": "AuxDest1" , "</w:t>
      </w:r>
      <w:proofErr w:type="spellStart"/>
      <w:r w:rsidRPr="003F2ECC">
        <w:rPr>
          <w:rFonts w:ascii="Courier New" w:hAnsi="Courier New" w:cs="Courier New"/>
          <w:sz w:val="18"/>
          <w:szCs w:val="18"/>
        </w:rPr>
        <w:t>PvwLastSrcIndex</w:t>
      </w:r>
      <w:proofErr w:type="spellEnd"/>
      <w:r w:rsidRPr="003F2ECC">
        <w:rPr>
          <w:rFonts w:ascii="Courier New" w:hAnsi="Courier New" w:cs="Courier New"/>
          <w:sz w:val="18"/>
          <w:szCs w:val="18"/>
        </w:rPr>
        <w:t>": 6 ,</w:t>
      </w:r>
      <w:r w:rsidR="003F2ECC" w:rsidRPr="003F2ECC">
        <w:rPr>
          <w:rFonts w:ascii="Courier New" w:hAnsi="Courier New" w:cs="Courier New"/>
          <w:sz w:val="18"/>
          <w:szCs w:val="18"/>
        </w:rPr>
        <w:t xml:space="preserve"> </w:t>
      </w:r>
      <w:r w:rsidRPr="003F2ECC">
        <w:rPr>
          <w:rFonts w:ascii="Courier New" w:hAnsi="Courier New" w:cs="Courier New"/>
          <w:sz w:val="18"/>
          <w:szCs w:val="18"/>
        </w:rPr>
        <w:t>"</w:t>
      </w:r>
      <w:proofErr w:type="spellStart"/>
      <w:r w:rsidRPr="003F2ECC">
        <w:rPr>
          <w:rFonts w:ascii="Courier New" w:hAnsi="Courier New" w:cs="Courier New"/>
          <w:sz w:val="18"/>
          <w:szCs w:val="18"/>
        </w:rPr>
        <w:t>PgmLastSrcIndex</w:t>
      </w:r>
      <w:proofErr w:type="spellEnd"/>
      <w:r w:rsidRPr="003F2ECC">
        <w:rPr>
          <w:rFonts w:ascii="Courier New" w:hAnsi="Courier New" w:cs="Courier New"/>
          <w:sz w:val="18"/>
          <w:szCs w:val="18"/>
        </w:rPr>
        <w:t>": 1}, "method":"</w:t>
      </w:r>
      <w:proofErr w:type="spellStart"/>
      <w:r w:rsidRPr="003F2ECC">
        <w:rPr>
          <w:rFonts w:ascii="Courier New" w:hAnsi="Courier New" w:cs="Courier New"/>
          <w:sz w:val="18"/>
          <w:szCs w:val="18"/>
        </w:rPr>
        <w:t>changeAuxContent</w:t>
      </w:r>
      <w:proofErr w:type="spellEnd"/>
      <w:r w:rsidRPr="003F2ECC">
        <w:rPr>
          <w:rFonts w:ascii="Courier New" w:hAnsi="Courier New" w:cs="Courier New"/>
          <w:sz w:val="18"/>
          <w:szCs w:val="18"/>
        </w:rPr>
        <w:t>", "id":"1234", "jsonrpc":"2.0"}</w:t>
      </w:r>
    </w:p>
    <w:p w14:paraId="3E75B3B3" w14:textId="77777777" w:rsidR="0026444B" w:rsidRDefault="0026444B" w:rsidP="0026444B">
      <w:pPr>
        <w:pStyle w:val="ListBullet2"/>
        <w:numPr>
          <w:ilvl w:val="0"/>
          <w:numId w:val="0"/>
        </w:numPr>
        <w:ind w:left="720"/>
      </w:pPr>
    </w:p>
    <w:p w14:paraId="6002DA0E" w14:textId="32E2B63B" w:rsidR="0026444B" w:rsidRPr="004145D1" w:rsidRDefault="0026444B" w:rsidP="0026444B">
      <w:pPr>
        <w:pStyle w:val="ListBullet2"/>
        <w:rPr>
          <w:color w:val="000000" w:themeColor="text1"/>
        </w:rPr>
      </w:pPr>
      <w:r w:rsidRPr="004145D1">
        <w:rPr>
          <w:color w:val="000000" w:themeColor="text1"/>
        </w:rPr>
        <w:t>{"params":{"id":0, "</w:t>
      </w:r>
      <w:proofErr w:type="spellStart"/>
      <w:r w:rsidRPr="004145D1">
        <w:rPr>
          <w:color w:val="000000" w:themeColor="text1"/>
        </w:rPr>
        <w:t>TestPattern</w:t>
      </w:r>
      <w:proofErr w:type="spellEnd"/>
      <w:r w:rsidRPr="004145D1">
        <w:rPr>
          <w:color w:val="000000" w:themeColor="text1"/>
        </w:rPr>
        <w:t>" :3 }, "method":"</w:t>
      </w:r>
      <w:proofErr w:type="spellStart"/>
      <w:r w:rsidRPr="004145D1">
        <w:rPr>
          <w:color w:val="000000" w:themeColor="text1"/>
        </w:rPr>
        <w:t>changeAuxContent</w:t>
      </w:r>
      <w:proofErr w:type="spellEnd"/>
      <w:r w:rsidRPr="004145D1">
        <w:rPr>
          <w:color w:val="000000" w:themeColor="text1"/>
        </w:rPr>
        <w:t>", "id":"1234", "jsonrpc":"2.0"}</w:t>
      </w:r>
    </w:p>
    <w:p w14:paraId="4F3AA025" w14:textId="77777777" w:rsidR="0026444B" w:rsidRPr="003F2ECC" w:rsidRDefault="0026444B" w:rsidP="0026444B">
      <w:pPr>
        <w:pStyle w:val="ListBullet2"/>
        <w:numPr>
          <w:ilvl w:val="0"/>
          <w:numId w:val="0"/>
        </w:numPr>
        <w:ind w:left="720"/>
        <w:rPr>
          <w:rFonts w:ascii="Courier New" w:hAnsi="Courier New" w:cs="Courier New"/>
          <w:sz w:val="18"/>
          <w:szCs w:val="18"/>
        </w:rPr>
      </w:pPr>
    </w:p>
    <w:p w14:paraId="6E562506" w14:textId="77777777" w:rsidR="003916F1" w:rsidRDefault="003916F1" w:rsidP="003F2ECC">
      <w:pPr>
        <w:pStyle w:val="BodyText"/>
      </w:pPr>
    </w:p>
    <w:p w14:paraId="79D743E6" w14:textId="77777777" w:rsidR="00145686" w:rsidRDefault="00145686" w:rsidP="00135A3E">
      <w:pPr>
        <w:pStyle w:val="Heading2"/>
      </w:pPr>
      <w:r>
        <w:t>Subscription and Un-Subscription</w:t>
      </w:r>
    </w:p>
    <w:p w14:paraId="5254BDF9" w14:textId="77777777" w:rsidR="00145686" w:rsidRDefault="00145686" w:rsidP="00135A3E">
      <w:pPr>
        <w:pStyle w:val="BodyText"/>
      </w:pPr>
      <w:r>
        <w:t xml:space="preserve">When a subscription is done from a JSON-based application, a notification is sent to the </w:t>
      </w:r>
      <w:proofErr w:type="spellStart"/>
      <w:r>
        <w:t>ip</w:t>
      </w:r>
      <w:proofErr w:type="spellEnd"/>
      <w:r>
        <w:t xml:space="preserve"> port where the application is running when there is change for which the user has subscribed.</w:t>
      </w:r>
    </w:p>
    <w:p w14:paraId="1808D732" w14:textId="77777777" w:rsidR="00145686" w:rsidRDefault="00145686" w:rsidP="00135A3E">
      <w:pPr>
        <w:pStyle w:val="BodyText"/>
      </w:pPr>
      <w:r>
        <w:t xml:space="preserve">Actual notification is sent asynchronously as an HTTP Post, with the following structure: </w:t>
      </w:r>
      <w:r w:rsidRPr="00135A3E">
        <w:rPr>
          <w:rFonts w:ascii="Courier New" w:hAnsi="Courier New" w:cs="Courier New"/>
        </w:rPr>
        <w:t xml:space="preserve">{result: {method: "notification", </w:t>
      </w:r>
      <w:proofErr w:type="spellStart"/>
      <w:r w:rsidRPr="00135A3E">
        <w:rPr>
          <w:rFonts w:ascii="Courier New" w:hAnsi="Courier New" w:cs="Courier New"/>
        </w:rPr>
        <w:t>notificationType</w:t>
      </w:r>
      <w:proofErr w:type="spellEnd"/>
      <w:r w:rsidRPr="00135A3E">
        <w:rPr>
          <w:rFonts w:ascii="Courier New" w:hAnsi="Courier New" w:cs="Courier New"/>
        </w:rPr>
        <w:t>: "</w:t>
      </w:r>
      <w:proofErr w:type="spellStart"/>
      <w:r w:rsidRPr="00135A3E">
        <w:rPr>
          <w:rFonts w:ascii="Courier New" w:hAnsi="Courier New" w:cs="Courier New"/>
        </w:rPr>
        <w:t>ScreenDestChanged</w:t>
      </w:r>
      <w:proofErr w:type="spellEnd"/>
      <w:r w:rsidRPr="00135A3E">
        <w:rPr>
          <w:rFonts w:ascii="Courier New" w:hAnsi="Courier New" w:cs="Courier New"/>
        </w:rPr>
        <w:t>",change: { add: [2], remove: [], update: [0, 1, 2] }}}</w:t>
      </w:r>
      <w:r>
        <w:t>.</w:t>
      </w:r>
    </w:p>
    <w:p w14:paraId="2634558F" w14:textId="77777777" w:rsidR="00145686" w:rsidRDefault="00145686" w:rsidP="00135A3E">
      <w:pPr>
        <w:pStyle w:val="BodyText"/>
      </w:pPr>
      <w:r>
        <w:t xml:space="preserve">The change field contains the </w:t>
      </w:r>
      <w:proofErr w:type="spellStart"/>
      <w:r>
        <w:t>XmlId</w:t>
      </w:r>
      <w:proofErr w:type="spellEnd"/>
      <w:r>
        <w:t>(s) of the screens that were added/removed or updated.</w:t>
      </w:r>
    </w:p>
    <w:p w14:paraId="40C311DC" w14:textId="77777777" w:rsidR="00195759" w:rsidRPr="009E024E" w:rsidRDefault="00195759" w:rsidP="00195759">
      <w:pPr>
        <w:pStyle w:val="NoSpacing"/>
      </w:pPr>
    </w:p>
    <w:p w14:paraId="169106A2" w14:textId="77777777" w:rsidR="00195759" w:rsidRPr="002365E1" w:rsidRDefault="00195759" w:rsidP="00195759">
      <w:pPr>
        <w:pStyle w:val="Info"/>
      </w:pPr>
      <w:r w:rsidRPr="009E024E">
        <w:rPr>
          <w:noProof/>
        </w:rPr>
        <w:drawing>
          <wp:anchor distT="0" distB="0" distL="114300" distR="114300" simplePos="0" relativeHeight="251659264" behindDoc="0" locked="0" layoutInCell="1" allowOverlap="1" wp14:anchorId="44DB4EAB" wp14:editId="2C65E0AC">
            <wp:simplePos x="0" y="0"/>
            <wp:positionH relativeFrom="column">
              <wp:posOffset>0</wp:posOffset>
            </wp:positionH>
            <wp:positionV relativeFrom="paragraph">
              <wp:posOffset>21590</wp:posOffset>
            </wp:positionV>
            <wp:extent cx="347472" cy="347472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024E">
        <w:tab/>
      </w:r>
      <w:r w:rsidRPr="00195759">
        <w:t xml:space="preserve">All subscriptions are lost once the Event Master processor is restarted, and they must </w:t>
      </w:r>
      <w:r>
        <w:t>be subscribed again if required</w:t>
      </w:r>
      <w:r w:rsidRPr="002365E1">
        <w:t>.</w:t>
      </w:r>
    </w:p>
    <w:p w14:paraId="54B822EE" w14:textId="1897B24C" w:rsidR="00195759" w:rsidRDefault="00195759" w:rsidP="00195759">
      <w:pPr>
        <w:pStyle w:val="NoSpacing"/>
      </w:pPr>
    </w:p>
    <w:p w14:paraId="0E9FC7C2" w14:textId="77777777" w:rsidR="00C80301" w:rsidRPr="009E024E" w:rsidRDefault="00C80301" w:rsidP="00195759">
      <w:pPr>
        <w:pStyle w:val="NoSpacing"/>
      </w:pPr>
    </w:p>
    <w:p w14:paraId="3720F980" w14:textId="77777777" w:rsidR="00195759" w:rsidRPr="000F27A5" w:rsidRDefault="00195759" w:rsidP="00195759">
      <w:pPr>
        <w:pStyle w:val="BodyText"/>
        <w:rPr>
          <w:b/>
        </w:rPr>
      </w:pPr>
      <w:r w:rsidRPr="000F27A5">
        <w:rPr>
          <w:b/>
        </w:rPr>
        <w:t>subscribe</w:t>
      </w:r>
    </w:p>
    <w:p w14:paraId="071072B4" w14:textId="77777777" w:rsidR="00195759" w:rsidRDefault="00195759" w:rsidP="00195759">
      <w:pPr>
        <w:pStyle w:val="ListBullet"/>
      </w:pPr>
      <w:r>
        <w:lastRenderedPageBreak/>
        <w:t>Definition</w:t>
      </w:r>
    </w:p>
    <w:p w14:paraId="1D0D16A5" w14:textId="77777777" w:rsidR="00195759" w:rsidRDefault="00195759" w:rsidP="00195759">
      <w:pPr>
        <w:pStyle w:val="ListBullet2"/>
      </w:pPr>
      <w:r>
        <w:t>User can use this API to subscribe to change events in the Event Master processor.</w:t>
      </w:r>
    </w:p>
    <w:p w14:paraId="1A2A74B6" w14:textId="77777777" w:rsidR="00195759" w:rsidRDefault="00195759" w:rsidP="00195759">
      <w:pPr>
        <w:pStyle w:val="ListBullet2"/>
      </w:pPr>
      <w:r>
        <w:t>Once subscribed, the API sends a notification in the form of an HTTP Post to the Url: http://hostname:port/.</w:t>
      </w:r>
    </w:p>
    <w:p w14:paraId="69CC2981" w14:textId="77777777" w:rsidR="00195759" w:rsidRDefault="00195759" w:rsidP="00195759">
      <w:pPr>
        <w:pStyle w:val="ListBullet"/>
      </w:pPr>
      <w:r>
        <w:t>Request:</w:t>
      </w:r>
    </w:p>
    <w:p w14:paraId="58612D54" w14:textId="77777777" w:rsidR="00195759" w:rsidRDefault="00195759" w:rsidP="00195759">
      <w:pPr>
        <w:pStyle w:val="ListBullet2"/>
      </w:pPr>
      <w:r>
        <w:t xml:space="preserve">params: </w:t>
      </w:r>
      <w:r w:rsidRPr="000F27A5">
        <w:rPr>
          <w:rFonts w:ascii="Courier New" w:hAnsi="Courier New" w:cs="Courier New"/>
          <w:sz w:val="18"/>
          <w:szCs w:val="18"/>
        </w:rPr>
        <w:t xml:space="preserve">{"hostname": hostname, "port": port, "notification" : </w:t>
      </w:r>
      <w:proofErr w:type="spellStart"/>
      <w:r w:rsidRPr="000F27A5">
        <w:rPr>
          <w:rFonts w:ascii="Courier New" w:hAnsi="Courier New" w:cs="Courier New"/>
          <w:sz w:val="18"/>
          <w:szCs w:val="18"/>
        </w:rPr>
        <w:t>notificationType</w:t>
      </w:r>
      <w:proofErr w:type="spellEnd"/>
      <w:r w:rsidRPr="000F27A5">
        <w:rPr>
          <w:rFonts w:ascii="Courier New" w:hAnsi="Courier New" w:cs="Courier New"/>
          <w:sz w:val="18"/>
          <w:szCs w:val="18"/>
        </w:rPr>
        <w:t>[]}</w:t>
      </w:r>
    </w:p>
    <w:p w14:paraId="2314C5D6" w14:textId="77777777" w:rsidR="00195759" w:rsidRDefault="00195759" w:rsidP="00195759">
      <w:pPr>
        <w:pStyle w:val="ListBullet3"/>
      </w:pPr>
      <w:r>
        <w:t>hostname—Hostname or IP Address to which the notifications are sent.</w:t>
      </w:r>
    </w:p>
    <w:p w14:paraId="6EF65FCE" w14:textId="77777777" w:rsidR="00195759" w:rsidRDefault="00195759" w:rsidP="00195759">
      <w:pPr>
        <w:pStyle w:val="ListBullet3"/>
      </w:pPr>
      <w:r>
        <w:t xml:space="preserve">port—TCP port to which the notification </w:t>
      </w:r>
      <w:proofErr w:type="gramStart"/>
      <w:r>
        <w:t>are</w:t>
      </w:r>
      <w:proofErr w:type="gramEnd"/>
      <w:r>
        <w:t xml:space="preserve"> posted.</w:t>
      </w:r>
    </w:p>
    <w:p w14:paraId="7CC66375" w14:textId="77777777" w:rsidR="00195759" w:rsidRDefault="00195759" w:rsidP="00195759">
      <w:pPr>
        <w:pStyle w:val="ListBullet3"/>
      </w:pPr>
      <w:proofErr w:type="spellStart"/>
      <w:r>
        <w:t>notificationTypes</w:t>
      </w:r>
      <w:proofErr w:type="spellEnd"/>
      <w:r>
        <w:t>—an array of notifications to which a user wants to subscribe.</w:t>
      </w:r>
    </w:p>
    <w:p w14:paraId="61E288FF" w14:textId="77777777" w:rsidR="00195759" w:rsidRDefault="00195759" w:rsidP="00C02AC7">
      <w:pPr>
        <w:pStyle w:val="ListBullet4"/>
      </w:pPr>
      <w:proofErr w:type="spellStart"/>
      <w:r>
        <w:t>ScreenDestChanged</w:t>
      </w:r>
      <w:proofErr w:type="spellEnd"/>
    </w:p>
    <w:p w14:paraId="4AAE8477" w14:textId="77777777" w:rsidR="00195759" w:rsidRPr="00DA22A9" w:rsidRDefault="00195759" w:rsidP="00C02AC7">
      <w:pPr>
        <w:pStyle w:val="ListBullet4"/>
      </w:pPr>
      <w:proofErr w:type="spellStart"/>
      <w:r w:rsidRPr="00DA22A9">
        <w:t>AUXDestChanged</w:t>
      </w:r>
      <w:proofErr w:type="spellEnd"/>
    </w:p>
    <w:p w14:paraId="241C9D4D" w14:textId="77777777" w:rsidR="00195759" w:rsidRDefault="00195759" w:rsidP="00C02AC7">
      <w:pPr>
        <w:pStyle w:val="ListBullet4"/>
      </w:pPr>
      <w:proofErr w:type="spellStart"/>
      <w:r>
        <w:t>FrameChanged</w:t>
      </w:r>
      <w:proofErr w:type="spellEnd"/>
    </w:p>
    <w:p w14:paraId="78CB652A" w14:textId="77777777" w:rsidR="00195759" w:rsidRDefault="00195759" w:rsidP="00C02AC7">
      <w:pPr>
        <w:pStyle w:val="ListBullet4"/>
      </w:pPr>
      <w:proofErr w:type="spellStart"/>
      <w:r>
        <w:t>NativeRateChanged</w:t>
      </w:r>
      <w:proofErr w:type="spellEnd"/>
    </w:p>
    <w:p w14:paraId="2DF5066D" w14:textId="77777777" w:rsidR="00195759" w:rsidRDefault="00195759" w:rsidP="00C02AC7">
      <w:pPr>
        <w:pStyle w:val="ListBullet4"/>
      </w:pPr>
      <w:proofErr w:type="spellStart"/>
      <w:r>
        <w:t>InputCfgChanged</w:t>
      </w:r>
      <w:proofErr w:type="spellEnd"/>
    </w:p>
    <w:p w14:paraId="2C045B57" w14:textId="77777777" w:rsidR="00195759" w:rsidRDefault="00195759" w:rsidP="00C02AC7">
      <w:pPr>
        <w:pStyle w:val="ListBullet4"/>
      </w:pPr>
      <w:proofErr w:type="spellStart"/>
      <w:r>
        <w:t>SourceChanged</w:t>
      </w:r>
      <w:proofErr w:type="spellEnd"/>
    </w:p>
    <w:p w14:paraId="3E30E6FB" w14:textId="77777777" w:rsidR="00195759" w:rsidRDefault="00195759" w:rsidP="00C02AC7">
      <w:pPr>
        <w:pStyle w:val="ListBullet4"/>
      </w:pPr>
      <w:proofErr w:type="spellStart"/>
      <w:r>
        <w:t>BGSourceChanged</w:t>
      </w:r>
      <w:proofErr w:type="spellEnd"/>
    </w:p>
    <w:p w14:paraId="751A04DF" w14:textId="77777777" w:rsidR="00195759" w:rsidRDefault="00195759" w:rsidP="00C02AC7">
      <w:pPr>
        <w:pStyle w:val="ListBullet4"/>
      </w:pPr>
      <w:proofErr w:type="spellStart"/>
      <w:r>
        <w:t>PresetChanged</w:t>
      </w:r>
      <w:proofErr w:type="spellEnd"/>
    </w:p>
    <w:p w14:paraId="0239C91D" w14:textId="77777777" w:rsidR="00195759" w:rsidRDefault="00195759" w:rsidP="00C02AC7">
      <w:pPr>
        <w:pStyle w:val="ListBullet4"/>
      </w:pPr>
      <w:proofErr w:type="spellStart"/>
      <w:r>
        <w:t>StillChanged</w:t>
      </w:r>
      <w:proofErr w:type="spellEnd"/>
    </w:p>
    <w:p w14:paraId="7DE518CD" w14:textId="232269EB" w:rsidR="00195759" w:rsidRDefault="00195759" w:rsidP="00C02AC7">
      <w:pPr>
        <w:pStyle w:val="ListBullet4"/>
      </w:pPr>
      <w:proofErr w:type="spellStart"/>
      <w:r>
        <w:t>OutputCfgChanged</w:t>
      </w:r>
      <w:proofErr w:type="spellEnd"/>
    </w:p>
    <w:p w14:paraId="7A461BAF" w14:textId="2B62CD1F" w:rsidR="004D5073" w:rsidRPr="00FE5BAB" w:rsidRDefault="004D5073" w:rsidP="00C02AC7">
      <w:pPr>
        <w:pStyle w:val="ListBullet4"/>
        <w:rPr>
          <w:color w:val="000000" w:themeColor="text1"/>
        </w:rPr>
      </w:pPr>
      <w:proofErr w:type="spellStart"/>
      <w:r w:rsidRPr="00FE5BAB">
        <w:rPr>
          <w:color w:val="000000" w:themeColor="text1"/>
        </w:rPr>
        <w:t>CueChanged</w:t>
      </w:r>
      <w:proofErr w:type="spellEnd"/>
    </w:p>
    <w:p w14:paraId="58F56450" w14:textId="77777777" w:rsidR="00195759" w:rsidRDefault="00195759" w:rsidP="00195759">
      <w:pPr>
        <w:pStyle w:val="ListBullet"/>
      </w:pPr>
      <w:r>
        <w:t>Response:</w:t>
      </w:r>
    </w:p>
    <w:p w14:paraId="59163AEF" w14:textId="77777777" w:rsidR="00195759" w:rsidRDefault="00195759" w:rsidP="00195759">
      <w:pPr>
        <w:pStyle w:val="ListBullet2"/>
      </w:pPr>
      <w:r>
        <w:t xml:space="preserve">response: </w:t>
      </w:r>
      <w:r w:rsidRPr="00C02AC7">
        <w:rPr>
          <w:rFonts w:ascii="Courier New" w:hAnsi="Courier New" w:cs="Courier New"/>
          <w:sz w:val="18"/>
          <w:szCs w:val="18"/>
        </w:rPr>
        <w:t>{"method": "subscribe"}</w:t>
      </w:r>
    </w:p>
    <w:p w14:paraId="44DFD5EA" w14:textId="77777777" w:rsidR="00195759" w:rsidRDefault="00195759" w:rsidP="00195759">
      <w:pPr>
        <w:pStyle w:val="ListBullet2"/>
      </w:pPr>
      <w:r>
        <w:t>success: (0=success, anything else is an error)</w:t>
      </w:r>
    </w:p>
    <w:p w14:paraId="5A1E4BD8" w14:textId="77777777" w:rsidR="00195759" w:rsidRDefault="00195759" w:rsidP="00195759">
      <w:pPr>
        <w:pStyle w:val="ListBullet"/>
      </w:pPr>
      <w:r>
        <w:t>Example:</w:t>
      </w:r>
    </w:p>
    <w:p w14:paraId="57509581" w14:textId="77777777" w:rsidR="00195759" w:rsidRPr="00C02AC7" w:rsidRDefault="00195759" w:rsidP="00195759">
      <w:pPr>
        <w:pStyle w:val="ListBullet2"/>
        <w:rPr>
          <w:rFonts w:ascii="Courier New" w:hAnsi="Courier New" w:cs="Courier New"/>
          <w:sz w:val="18"/>
          <w:szCs w:val="18"/>
        </w:rPr>
      </w:pPr>
      <w:r w:rsidRPr="00C02AC7">
        <w:rPr>
          <w:rFonts w:ascii="Courier New" w:hAnsi="Courier New" w:cs="Courier New"/>
          <w:sz w:val="18"/>
          <w:szCs w:val="18"/>
        </w:rPr>
        <w:t>{"params": {"hostname" : "192.168.247.131", "port": "3</w:t>
      </w:r>
      <w:r w:rsidR="00C02AC7">
        <w:rPr>
          <w:rFonts w:ascii="Courier New" w:hAnsi="Courier New" w:cs="Courier New"/>
          <w:sz w:val="18"/>
          <w:szCs w:val="18"/>
        </w:rPr>
        <w:t>000", "notification" : ["</w:t>
      </w:r>
      <w:proofErr w:type="spellStart"/>
      <w:r w:rsidR="00C02AC7">
        <w:rPr>
          <w:rFonts w:ascii="Courier New" w:hAnsi="Courier New" w:cs="Courier New"/>
          <w:sz w:val="18"/>
          <w:szCs w:val="18"/>
        </w:rPr>
        <w:t>Screen</w:t>
      </w:r>
      <w:r w:rsidRPr="00C02AC7">
        <w:rPr>
          <w:rFonts w:ascii="Courier New" w:hAnsi="Courier New" w:cs="Courier New"/>
          <w:sz w:val="18"/>
          <w:szCs w:val="18"/>
        </w:rPr>
        <w:t>DestChanged</w:t>
      </w:r>
      <w:proofErr w:type="spellEnd"/>
      <w:r w:rsidRPr="00C02AC7">
        <w:rPr>
          <w:rFonts w:ascii="Courier New" w:hAnsi="Courier New" w:cs="Courier New"/>
          <w:sz w:val="18"/>
          <w:szCs w:val="18"/>
        </w:rPr>
        <w:t>", "</w:t>
      </w:r>
      <w:proofErr w:type="spellStart"/>
      <w:r w:rsidRPr="00C02AC7">
        <w:rPr>
          <w:rFonts w:ascii="Courier New" w:hAnsi="Courier New" w:cs="Courier New"/>
          <w:sz w:val="18"/>
          <w:szCs w:val="18"/>
        </w:rPr>
        <w:t>AUXDestChanged</w:t>
      </w:r>
      <w:proofErr w:type="spellEnd"/>
      <w:r w:rsidRPr="00C02AC7">
        <w:rPr>
          <w:rFonts w:ascii="Courier New" w:hAnsi="Courier New" w:cs="Courier New"/>
          <w:sz w:val="18"/>
          <w:szCs w:val="18"/>
        </w:rPr>
        <w:t>"]}, "</w:t>
      </w:r>
      <w:proofErr w:type="spellStart"/>
      <w:r w:rsidRPr="00C02AC7">
        <w:rPr>
          <w:rFonts w:ascii="Courier New" w:hAnsi="Courier New" w:cs="Courier New"/>
          <w:sz w:val="18"/>
          <w:szCs w:val="18"/>
        </w:rPr>
        <w:t>method":"subscribe</w:t>
      </w:r>
      <w:proofErr w:type="spellEnd"/>
      <w:r w:rsidRPr="00C02AC7">
        <w:rPr>
          <w:rFonts w:ascii="Courier New" w:hAnsi="Courier New" w:cs="Courier New"/>
          <w:sz w:val="18"/>
          <w:szCs w:val="18"/>
        </w:rPr>
        <w:t>", "id":"1234", "jsonrpc":"2.0"}</w:t>
      </w:r>
    </w:p>
    <w:p w14:paraId="49844F41" w14:textId="0145018E" w:rsidR="00195759" w:rsidRDefault="00195759" w:rsidP="00195759">
      <w:pPr>
        <w:pStyle w:val="BodyText"/>
      </w:pPr>
    </w:p>
    <w:p w14:paraId="4F595810" w14:textId="77777777" w:rsidR="00B95968" w:rsidRDefault="00B95968" w:rsidP="00195759">
      <w:pPr>
        <w:pStyle w:val="BodyText"/>
      </w:pPr>
    </w:p>
    <w:p w14:paraId="73E13ED6" w14:textId="77777777" w:rsidR="00195759" w:rsidRPr="00C02AC7" w:rsidRDefault="00195759" w:rsidP="00195759">
      <w:pPr>
        <w:pStyle w:val="BodyText"/>
        <w:rPr>
          <w:b/>
        </w:rPr>
      </w:pPr>
      <w:r w:rsidRPr="00C02AC7">
        <w:rPr>
          <w:b/>
        </w:rPr>
        <w:t>unsubscribe</w:t>
      </w:r>
    </w:p>
    <w:p w14:paraId="233489DC" w14:textId="77777777" w:rsidR="00195759" w:rsidRDefault="00195759" w:rsidP="00600FE9">
      <w:pPr>
        <w:pStyle w:val="ListBullet"/>
      </w:pPr>
      <w:r>
        <w:t>Definition</w:t>
      </w:r>
    </w:p>
    <w:p w14:paraId="319988FA" w14:textId="77777777" w:rsidR="00195759" w:rsidRDefault="00195759" w:rsidP="00600FE9">
      <w:pPr>
        <w:pStyle w:val="ListBullet2"/>
      </w:pPr>
      <w:r>
        <w:t xml:space="preserve">User can use this API to remove the subscription for the given hostname: port and </w:t>
      </w:r>
      <w:proofErr w:type="spellStart"/>
      <w:r>
        <w:t>notificationType</w:t>
      </w:r>
      <w:proofErr w:type="spellEnd"/>
      <w:r>
        <w:t>.</w:t>
      </w:r>
    </w:p>
    <w:p w14:paraId="6A28A04E" w14:textId="77777777" w:rsidR="00195759" w:rsidRDefault="00195759" w:rsidP="00600FE9">
      <w:pPr>
        <w:pStyle w:val="ListBullet"/>
      </w:pPr>
      <w:r>
        <w:t>Request:</w:t>
      </w:r>
    </w:p>
    <w:p w14:paraId="339AC719" w14:textId="77777777" w:rsidR="00195759" w:rsidRDefault="00195759" w:rsidP="00600FE9">
      <w:pPr>
        <w:pStyle w:val="ListBullet2"/>
      </w:pPr>
      <w:r>
        <w:t xml:space="preserve">params: </w:t>
      </w:r>
      <w:r w:rsidRPr="00C02AC7">
        <w:rPr>
          <w:rFonts w:ascii="Courier New" w:hAnsi="Courier New" w:cs="Courier New"/>
          <w:sz w:val="18"/>
          <w:szCs w:val="18"/>
        </w:rPr>
        <w:t xml:space="preserve">{"hostname": hostname, "port": port, "notification" : </w:t>
      </w:r>
      <w:proofErr w:type="spellStart"/>
      <w:r w:rsidRPr="00C02AC7">
        <w:rPr>
          <w:rFonts w:ascii="Courier New" w:hAnsi="Courier New" w:cs="Courier New"/>
          <w:sz w:val="18"/>
          <w:szCs w:val="18"/>
        </w:rPr>
        <w:t>notificationType</w:t>
      </w:r>
      <w:proofErr w:type="spellEnd"/>
      <w:r w:rsidRPr="00C02AC7">
        <w:rPr>
          <w:rFonts w:ascii="Courier New" w:hAnsi="Courier New" w:cs="Courier New"/>
          <w:sz w:val="18"/>
          <w:szCs w:val="18"/>
        </w:rPr>
        <w:t>[]}</w:t>
      </w:r>
    </w:p>
    <w:p w14:paraId="53D4E019" w14:textId="77777777" w:rsidR="00195759" w:rsidRDefault="00195759" w:rsidP="00600FE9">
      <w:pPr>
        <w:pStyle w:val="ListBullet3"/>
      </w:pPr>
      <w:r>
        <w:t>hostname—Hostname or IP Address from which the subscription is to be removed.</w:t>
      </w:r>
    </w:p>
    <w:p w14:paraId="28A60D01" w14:textId="77777777" w:rsidR="00195759" w:rsidRDefault="00195759" w:rsidP="00600FE9">
      <w:pPr>
        <w:pStyle w:val="ListBullet3"/>
      </w:pPr>
      <w:r>
        <w:t>port—TCP port.</w:t>
      </w:r>
    </w:p>
    <w:p w14:paraId="054DA4C0" w14:textId="77777777" w:rsidR="00195759" w:rsidRDefault="00195759" w:rsidP="00600FE9">
      <w:pPr>
        <w:pStyle w:val="ListBullet3"/>
      </w:pPr>
      <w:proofErr w:type="spellStart"/>
      <w:r>
        <w:t>notificationTypes</w:t>
      </w:r>
      <w:proofErr w:type="spellEnd"/>
      <w:r>
        <w:t>—an array of notifications to which a user wants to subscribe.</w:t>
      </w:r>
    </w:p>
    <w:p w14:paraId="0EB614DF" w14:textId="77777777" w:rsidR="00195759" w:rsidRDefault="00195759" w:rsidP="00C02AC7">
      <w:pPr>
        <w:pStyle w:val="ListBullet4"/>
      </w:pPr>
      <w:proofErr w:type="spellStart"/>
      <w:r>
        <w:t>ScreenDestChanged</w:t>
      </w:r>
      <w:proofErr w:type="spellEnd"/>
    </w:p>
    <w:p w14:paraId="7A4B6E8C" w14:textId="77777777" w:rsidR="00195759" w:rsidRPr="00DA22A9" w:rsidRDefault="00195759" w:rsidP="00C02AC7">
      <w:pPr>
        <w:pStyle w:val="ListBullet4"/>
      </w:pPr>
      <w:proofErr w:type="spellStart"/>
      <w:r w:rsidRPr="00DA22A9">
        <w:t>AUXDestChanged</w:t>
      </w:r>
      <w:proofErr w:type="spellEnd"/>
    </w:p>
    <w:p w14:paraId="3ADCF243" w14:textId="77777777" w:rsidR="00195759" w:rsidRDefault="00195759" w:rsidP="00C02AC7">
      <w:pPr>
        <w:pStyle w:val="ListBullet4"/>
      </w:pPr>
      <w:proofErr w:type="spellStart"/>
      <w:r>
        <w:t>FrameChanged</w:t>
      </w:r>
      <w:proofErr w:type="spellEnd"/>
    </w:p>
    <w:p w14:paraId="4946C27D" w14:textId="77777777" w:rsidR="00195759" w:rsidRDefault="00195759" w:rsidP="00C02AC7">
      <w:pPr>
        <w:pStyle w:val="ListBullet4"/>
      </w:pPr>
      <w:proofErr w:type="spellStart"/>
      <w:r>
        <w:t>NativeRateChanged</w:t>
      </w:r>
      <w:proofErr w:type="spellEnd"/>
    </w:p>
    <w:p w14:paraId="3AA0208F" w14:textId="77777777" w:rsidR="00195759" w:rsidRDefault="00195759" w:rsidP="00C02AC7">
      <w:pPr>
        <w:pStyle w:val="ListBullet4"/>
      </w:pPr>
      <w:proofErr w:type="spellStart"/>
      <w:r>
        <w:t>InputCfgChanged</w:t>
      </w:r>
      <w:proofErr w:type="spellEnd"/>
    </w:p>
    <w:p w14:paraId="2C0DDE0D" w14:textId="77777777" w:rsidR="00195759" w:rsidRDefault="00195759" w:rsidP="00C02AC7">
      <w:pPr>
        <w:pStyle w:val="ListBullet4"/>
      </w:pPr>
      <w:proofErr w:type="spellStart"/>
      <w:r>
        <w:t>SourceChanged</w:t>
      </w:r>
      <w:proofErr w:type="spellEnd"/>
    </w:p>
    <w:p w14:paraId="2B0C52DE" w14:textId="77777777" w:rsidR="00195759" w:rsidRDefault="00195759" w:rsidP="00C02AC7">
      <w:pPr>
        <w:pStyle w:val="ListBullet4"/>
      </w:pPr>
      <w:proofErr w:type="spellStart"/>
      <w:r>
        <w:t>BGSourceChanged</w:t>
      </w:r>
      <w:proofErr w:type="spellEnd"/>
    </w:p>
    <w:p w14:paraId="12D3E6B1" w14:textId="77777777" w:rsidR="00195759" w:rsidRDefault="00195759" w:rsidP="00C02AC7">
      <w:pPr>
        <w:pStyle w:val="ListBullet4"/>
      </w:pPr>
      <w:proofErr w:type="spellStart"/>
      <w:r>
        <w:t>PresetChanged</w:t>
      </w:r>
      <w:proofErr w:type="spellEnd"/>
    </w:p>
    <w:p w14:paraId="6645D82F" w14:textId="77777777" w:rsidR="00195759" w:rsidRDefault="00195759" w:rsidP="00C02AC7">
      <w:pPr>
        <w:pStyle w:val="ListBullet4"/>
      </w:pPr>
      <w:proofErr w:type="spellStart"/>
      <w:r>
        <w:t>StillChanged</w:t>
      </w:r>
      <w:proofErr w:type="spellEnd"/>
    </w:p>
    <w:p w14:paraId="208372A5" w14:textId="0863E260" w:rsidR="00195759" w:rsidRDefault="00195759" w:rsidP="00C02AC7">
      <w:pPr>
        <w:pStyle w:val="ListBullet4"/>
      </w:pPr>
      <w:proofErr w:type="spellStart"/>
      <w:r>
        <w:t>OutputCfgChanged</w:t>
      </w:r>
      <w:proofErr w:type="spellEnd"/>
    </w:p>
    <w:p w14:paraId="7AF0349E" w14:textId="2B1485AF" w:rsidR="004D5073" w:rsidRPr="00FE5BAB" w:rsidRDefault="004D5073" w:rsidP="00C02AC7">
      <w:pPr>
        <w:pStyle w:val="ListBullet4"/>
        <w:rPr>
          <w:color w:val="000000" w:themeColor="text1"/>
        </w:rPr>
      </w:pPr>
      <w:proofErr w:type="spellStart"/>
      <w:r w:rsidRPr="00FE5BAB">
        <w:rPr>
          <w:color w:val="000000" w:themeColor="text1"/>
        </w:rPr>
        <w:t>CueChanged</w:t>
      </w:r>
      <w:proofErr w:type="spellEnd"/>
    </w:p>
    <w:p w14:paraId="6DD1E92C" w14:textId="77777777" w:rsidR="00195759" w:rsidRDefault="00195759" w:rsidP="00600FE9">
      <w:pPr>
        <w:pStyle w:val="ListBullet"/>
      </w:pPr>
      <w:r>
        <w:t>Response:</w:t>
      </w:r>
    </w:p>
    <w:p w14:paraId="28EB36E5" w14:textId="77777777" w:rsidR="00195759" w:rsidRDefault="00195759" w:rsidP="00600FE9">
      <w:pPr>
        <w:pStyle w:val="ListBullet2"/>
      </w:pPr>
      <w:r>
        <w:t xml:space="preserve">response: </w:t>
      </w:r>
      <w:r w:rsidRPr="00C02AC7">
        <w:rPr>
          <w:rFonts w:ascii="Courier New" w:hAnsi="Courier New" w:cs="Courier New"/>
          <w:sz w:val="18"/>
          <w:szCs w:val="18"/>
        </w:rPr>
        <w:t>{"method": " unsubscribe"}</w:t>
      </w:r>
    </w:p>
    <w:p w14:paraId="62A5B70C" w14:textId="77777777" w:rsidR="00195759" w:rsidRDefault="00195759" w:rsidP="00600FE9">
      <w:pPr>
        <w:pStyle w:val="ListBullet2"/>
      </w:pPr>
      <w:r>
        <w:t>success: (0=success, anything else is an error)</w:t>
      </w:r>
    </w:p>
    <w:p w14:paraId="0A6C289F" w14:textId="77777777" w:rsidR="00195759" w:rsidRDefault="00195759" w:rsidP="00600FE9">
      <w:pPr>
        <w:pStyle w:val="ListBullet"/>
      </w:pPr>
      <w:r>
        <w:t>Example:</w:t>
      </w:r>
    </w:p>
    <w:p w14:paraId="725F0665" w14:textId="77777777" w:rsidR="00145686" w:rsidRPr="00C02AC7" w:rsidRDefault="00195759" w:rsidP="00600FE9">
      <w:pPr>
        <w:pStyle w:val="ListBullet2"/>
        <w:rPr>
          <w:rFonts w:ascii="Courier New" w:hAnsi="Courier New" w:cs="Courier New"/>
          <w:sz w:val="18"/>
          <w:szCs w:val="18"/>
        </w:rPr>
      </w:pPr>
      <w:r w:rsidRPr="00C02AC7">
        <w:rPr>
          <w:rFonts w:ascii="Courier New" w:hAnsi="Courier New" w:cs="Courier New"/>
          <w:sz w:val="18"/>
          <w:szCs w:val="18"/>
        </w:rPr>
        <w:t>{"params": {"hostname" : "192.168.247.131", "port": "3000", "</w:t>
      </w:r>
      <w:r w:rsidR="00C02AC7">
        <w:rPr>
          <w:rFonts w:ascii="Courier New" w:hAnsi="Courier New" w:cs="Courier New"/>
          <w:sz w:val="18"/>
          <w:szCs w:val="18"/>
        </w:rPr>
        <w:t>notification" : ["</w:t>
      </w:r>
      <w:proofErr w:type="spellStart"/>
      <w:r w:rsidR="00C02AC7">
        <w:rPr>
          <w:rFonts w:ascii="Courier New" w:hAnsi="Courier New" w:cs="Courier New"/>
          <w:sz w:val="18"/>
          <w:szCs w:val="18"/>
        </w:rPr>
        <w:t>Screen</w:t>
      </w:r>
      <w:r w:rsidRPr="00C02AC7">
        <w:rPr>
          <w:rFonts w:ascii="Courier New" w:hAnsi="Courier New" w:cs="Courier New"/>
          <w:sz w:val="18"/>
          <w:szCs w:val="18"/>
        </w:rPr>
        <w:t>DestChanged</w:t>
      </w:r>
      <w:proofErr w:type="spellEnd"/>
      <w:r w:rsidRPr="00C02AC7">
        <w:rPr>
          <w:rFonts w:ascii="Courier New" w:hAnsi="Courier New" w:cs="Courier New"/>
          <w:sz w:val="18"/>
          <w:szCs w:val="18"/>
        </w:rPr>
        <w:t>", "</w:t>
      </w:r>
      <w:proofErr w:type="spellStart"/>
      <w:r w:rsidRPr="00C02AC7">
        <w:rPr>
          <w:rFonts w:ascii="Courier New" w:hAnsi="Courier New" w:cs="Courier New"/>
          <w:sz w:val="18"/>
          <w:szCs w:val="18"/>
        </w:rPr>
        <w:t>AUXDestChanged</w:t>
      </w:r>
      <w:proofErr w:type="spellEnd"/>
      <w:r w:rsidRPr="00C02AC7">
        <w:rPr>
          <w:rFonts w:ascii="Courier New" w:hAnsi="Courier New" w:cs="Courier New"/>
          <w:sz w:val="18"/>
          <w:szCs w:val="18"/>
        </w:rPr>
        <w:t>"]}, "</w:t>
      </w:r>
      <w:proofErr w:type="spellStart"/>
      <w:r w:rsidRPr="00C02AC7">
        <w:rPr>
          <w:rFonts w:ascii="Courier New" w:hAnsi="Courier New" w:cs="Courier New"/>
          <w:sz w:val="18"/>
          <w:szCs w:val="18"/>
        </w:rPr>
        <w:t>method":"unsubscribe</w:t>
      </w:r>
      <w:proofErr w:type="spellEnd"/>
      <w:r w:rsidRPr="00C02AC7">
        <w:rPr>
          <w:rFonts w:ascii="Courier New" w:hAnsi="Courier New" w:cs="Courier New"/>
          <w:sz w:val="18"/>
          <w:szCs w:val="18"/>
        </w:rPr>
        <w:t>", "id":"1234", "jsonrpc":"2.0"}</w:t>
      </w:r>
    </w:p>
    <w:p w14:paraId="42853818" w14:textId="77777777" w:rsidR="00145686" w:rsidRDefault="00145686" w:rsidP="00AD1379">
      <w:pPr>
        <w:pStyle w:val="BodyText"/>
      </w:pPr>
    </w:p>
    <w:p w14:paraId="0BC5BDAC" w14:textId="77777777" w:rsidR="00145686" w:rsidRDefault="00145686" w:rsidP="00AD1379">
      <w:pPr>
        <w:pStyle w:val="BodyText"/>
      </w:pPr>
    </w:p>
    <w:p w14:paraId="3C0A37DE" w14:textId="77777777" w:rsidR="00881297" w:rsidRPr="009C75F6" w:rsidRDefault="00881297" w:rsidP="00AD1379">
      <w:pPr>
        <w:pStyle w:val="BodyText"/>
        <w:rPr>
          <w:color w:val="000000" w:themeColor="text1"/>
        </w:rPr>
      </w:pPr>
    </w:p>
    <w:p w14:paraId="6F0E04F4" w14:textId="77777777" w:rsidR="00881297" w:rsidRPr="009C75F6" w:rsidRDefault="00881297" w:rsidP="00881297">
      <w:pPr>
        <w:pStyle w:val="BodyText"/>
        <w:rPr>
          <w:b/>
          <w:color w:val="000000" w:themeColor="text1"/>
        </w:rPr>
      </w:pPr>
      <w:r w:rsidRPr="009C75F6">
        <w:rPr>
          <w:b/>
          <w:color w:val="000000" w:themeColor="text1"/>
        </w:rPr>
        <w:t>3dControlOutput</w:t>
      </w:r>
    </w:p>
    <w:p w14:paraId="07E10585" w14:textId="77777777" w:rsidR="00881297" w:rsidRPr="009C75F6" w:rsidRDefault="00881297" w:rsidP="00881297">
      <w:pPr>
        <w:pStyle w:val="ListBullet"/>
        <w:rPr>
          <w:color w:val="000000" w:themeColor="text1"/>
        </w:rPr>
      </w:pPr>
      <w:r w:rsidRPr="009C75F6">
        <w:rPr>
          <w:color w:val="000000" w:themeColor="text1"/>
        </w:rPr>
        <w:t>Definition:</w:t>
      </w:r>
    </w:p>
    <w:p w14:paraId="5E9D82FA" w14:textId="77777777" w:rsidR="00881297" w:rsidRPr="009C75F6" w:rsidRDefault="00881297" w:rsidP="00881297">
      <w:pPr>
        <w:pStyle w:val="ListBullet2"/>
        <w:rPr>
          <w:color w:val="000000" w:themeColor="text1"/>
        </w:rPr>
      </w:pPr>
      <w:r w:rsidRPr="009C75F6">
        <w:rPr>
          <w:color w:val="000000" w:themeColor="text1"/>
        </w:rPr>
        <w:t>This API provides the option to modify 3d Controls on output configs.</w:t>
      </w:r>
    </w:p>
    <w:p w14:paraId="5BB68B7B" w14:textId="77777777" w:rsidR="00881297" w:rsidRPr="009C75F6" w:rsidRDefault="00881297" w:rsidP="00881297">
      <w:pPr>
        <w:pStyle w:val="ListBullet"/>
        <w:rPr>
          <w:color w:val="000000" w:themeColor="text1"/>
        </w:rPr>
      </w:pPr>
      <w:r w:rsidRPr="009C75F6">
        <w:rPr>
          <w:color w:val="000000" w:themeColor="text1"/>
        </w:rPr>
        <w:t>Request:</w:t>
      </w:r>
    </w:p>
    <w:p w14:paraId="0511E5A6" w14:textId="77777777" w:rsidR="00881297" w:rsidRPr="009C75F6" w:rsidRDefault="00881297" w:rsidP="00881297">
      <w:pPr>
        <w:pStyle w:val="ListBullet2"/>
        <w:rPr>
          <w:color w:val="000000" w:themeColor="text1"/>
        </w:rPr>
      </w:pPr>
      <w:r w:rsidRPr="009C75F6">
        <w:rPr>
          <w:color w:val="000000" w:themeColor="text1"/>
        </w:rPr>
        <w:t>{"params": {"</w:t>
      </w:r>
      <w:proofErr w:type="spellStart"/>
      <w:r w:rsidRPr="009C75F6">
        <w:rPr>
          <w:color w:val="000000" w:themeColor="text1"/>
        </w:rPr>
        <w:t>outputId</w:t>
      </w:r>
      <w:proofErr w:type="spellEnd"/>
      <w:r w:rsidRPr="009C75F6">
        <w:rPr>
          <w:color w:val="000000" w:themeColor="text1"/>
        </w:rPr>
        <w:t>": 0, "3Dtype": 1}, "method":"3dControlOutput", "id":"1234", "jsonrpc":"2.0"}</w:t>
      </w:r>
    </w:p>
    <w:p w14:paraId="1AA3BD5D" w14:textId="77777777" w:rsidR="00881297" w:rsidRPr="009C75F6" w:rsidRDefault="00881297" w:rsidP="00881297">
      <w:pPr>
        <w:pStyle w:val="ListBullet3"/>
        <w:rPr>
          <w:color w:val="000000" w:themeColor="text1"/>
        </w:rPr>
      </w:pPr>
      <w:proofErr w:type="spellStart"/>
      <w:r w:rsidRPr="009C75F6">
        <w:rPr>
          <w:color w:val="000000" w:themeColor="text1"/>
        </w:rPr>
        <w:t>outputId</w:t>
      </w:r>
      <w:proofErr w:type="spellEnd"/>
      <w:r w:rsidRPr="009C75F6">
        <w:rPr>
          <w:color w:val="000000" w:themeColor="text1"/>
        </w:rPr>
        <w:t xml:space="preserve"> – Index of the output config.</w:t>
      </w:r>
    </w:p>
    <w:p w14:paraId="16A46B22" w14:textId="77777777" w:rsidR="00881297" w:rsidRPr="009C75F6" w:rsidRDefault="00881297" w:rsidP="00881297">
      <w:pPr>
        <w:pStyle w:val="ListBullet3"/>
        <w:rPr>
          <w:color w:val="000000" w:themeColor="text1"/>
        </w:rPr>
      </w:pPr>
      <w:r w:rsidRPr="009C75F6">
        <w:rPr>
          <w:color w:val="000000" w:themeColor="text1"/>
        </w:rPr>
        <w:t>3Dtype – "x" can be: 0 – Type Off. 0 is the default value for the type parameter. 1 – Type Sequential.</w:t>
      </w:r>
    </w:p>
    <w:p w14:paraId="3CAEC2BB" w14:textId="77777777" w:rsidR="00881297" w:rsidRPr="009C75F6" w:rsidRDefault="00881297" w:rsidP="00881297">
      <w:pPr>
        <w:pStyle w:val="ListBullet3"/>
        <w:rPr>
          <w:color w:val="000000" w:themeColor="text1"/>
        </w:rPr>
      </w:pPr>
      <w:r w:rsidRPr="009C75F6">
        <w:rPr>
          <w:color w:val="000000" w:themeColor="text1"/>
        </w:rPr>
        <w:t>To reset, do not provide any parameter except "</w:t>
      </w:r>
      <w:proofErr w:type="spellStart"/>
      <w:r w:rsidRPr="009C75F6">
        <w:rPr>
          <w:color w:val="000000" w:themeColor="text1"/>
        </w:rPr>
        <w:t>outputId</w:t>
      </w:r>
      <w:proofErr w:type="spellEnd"/>
      <w:r w:rsidRPr="009C75F6">
        <w:rPr>
          <w:color w:val="000000" w:themeColor="text1"/>
        </w:rPr>
        <w:t>".</w:t>
      </w:r>
    </w:p>
    <w:p w14:paraId="17714F6F" w14:textId="77777777" w:rsidR="00881297" w:rsidRPr="009C75F6" w:rsidRDefault="00881297" w:rsidP="00881297">
      <w:pPr>
        <w:pStyle w:val="ListBullet"/>
        <w:rPr>
          <w:color w:val="000000" w:themeColor="text1"/>
        </w:rPr>
      </w:pPr>
      <w:r w:rsidRPr="009C75F6">
        <w:rPr>
          <w:color w:val="000000" w:themeColor="text1"/>
        </w:rPr>
        <w:t>Response:</w:t>
      </w:r>
    </w:p>
    <w:p w14:paraId="71012472" w14:textId="77777777" w:rsidR="00881297" w:rsidRPr="009C75F6" w:rsidRDefault="00881297" w:rsidP="00881297">
      <w:pPr>
        <w:pStyle w:val="ListBullet2"/>
        <w:rPr>
          <w:color w:val="000000" w:themeColor="text1"/>
        </w:rPr>
      </w:pPr>
      <w:r w:rsidRPr="009C75F6">
        <w:rPr>
          <w:color w:val="000000" w:themeColor="text1"/>
        </w:rPr>
        <w:t>response: null</w:t>
      </w:r>
    </w:p>
    <w:p w14:paraId="53E0226C" w14:textId="77777777" w:rsidR="00881297" w:rsidRPr="009C75F6" w:rsidRDefault="00881297" w:rsidP="00881297">
      <w:pPr>
        <w:pStyle w:val="ListBullet2"/>
        <w:rPr>
          <w:color w:val="000000" w:themeColor="text1"/>
        </w:rPr>
      </w:pPr>
      <w:r w:rsidRPr="009C75F6">
        <w:rPr>
          <w:color w:val="000000" w:themeColor="text1"/>
        </w:rPr>
        <w:t>success: (0=success, anything else is an error)</w:t>
      </w:r>
    </w:p>
    <w:p w14:paraId="5895708F" w14:textId="77777777" w:rsidR="00881297" w:rsidRPr="009C75F6" w:rsidRDefault="00881297" w:rsidP="00881297">
      <w:pPr>
        <w:pStyle w:val="ListBullet"/>
        <w:rPr>
          <w:color w:val="000000" w:themeColor="text1"/>
        </w:rPr>
      </w:pPr>
      <w:r w:rsidRPr="009C75F6">
        <w:rPr>
          <w:color w:val="000000" w:themeColor="text1"/>
        </w:rPr>
        <w:t>Example:</w:t>
      </w:r>
    </w:p>
    <w:p w14:paraId="780C0A4B" w14:textId="77777777" w:rsidR="00881297" w:rsidRPr="009C75F6" w:rsidRDefault="00881297" w:rsidP="00881297">
      <w:pPr>
        <w:pStyle w:val="ListBullet2"/>
        <w:rPr>
          <w:color w:val="000000" w:themeColor="text1"/>
        </w:rPr>
      </w:pPr>
      <w:r w:rsidRPr="009C75F6">
        <w:rPr>
          <w:color w:val="000000" w:themeColor="text1"/>
        </w:rPr>
        <w:t>{"params": {"</w:t>
      </w:r>
      <w:proofErr w:type="spellStart"/>
      <w:r w:rsidRPr="009C75F6">
        <w:rPr>
          <w:color w:val="000000" w:themeColor="text1"/>
        </w:rPr>
        <w:t>outputId</w:t>
      </w:r>
      <w:proofErr w:type="spellEnd"/>
      <w:r w:rsidRPr="009C75F6">
        <w:rPr>
          <w:color w:val="000000" w:themeColor="text1"/>
        </w:rPr>
        <w:t>": 0, "3Dtype": 1}, "method":"3dControlOutput", "id":"1234", "jsonrpc":"2.0"}</w:t>
      </w:r>
    </w:p>
    <w:p w14:paraId="00F3D21E" w14:textId="77777777" w:rsidR="00881297" w:rsidRPr="009C75F6" w:rsidRDefault="00881297" w:rsidP="00881297">
      <w:pPr>
        <w:pStyle w:val="ListBullet2"/>
        <w:numPr>
          <w:ilvl w:val="0"/>
          <w:numId w:val="0"/>
        </w:numPr>
        <w:ind w:left="720" w:hanging="360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24D0678C" w14:textId="1255F0E8" w:rsidR="00881297" w:rsidRPr="009C75F6" w:rsidRDefault="00881297" w:rsidP="00881297">
      <w:pPr>
        <w:pStyle w:val="ListBullet2"/>
        <w:numPr>
          <w:ilvl w:val="0"/>
          <w:numId w:val="0"/>
        </w:numPr>
        <w:ind w:left="720" w:hanging="360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0607ABA8" w14:textId="77777777" w:rsidR="0093544B" w:rsidRDefault="0093544B" w:rsidP="00881297">
      <w:pPr>
        <w:pStyle w:val="ListBullet2"/>
        <w:numPr>
          <w:ilvl w:val="0"/>
          <w:numId w:val="0"/>
        </w:numPr>
        <w:ind w:left="720" w:hanging="360"/>
        <w:rPr>
          <w:rFonts w:ascii="Courier New" w:hAnsi="Courier New" w:cs="Courier New"/>
          <w:color w:val="00B050"/>
          <w:sz w:val="18"/>
          <w:szCs w:val="18"/>
        </w:rPr>
      </w:pPr>
    </w:p>
    <w:p w14:paraId="1CEE8CE7" w14:textId="77777777" w:rsidR="00B95968" w:rsidRDefault="00B95968" w:rsidP="00881297">
      <w:pPr>
        <w:pStyle w:val="ListBullet2"/>
        <w:numPr>
          <w:ilvl w:val="0"/>
          <w:numId w:val="0"/>
        </w:numPr>
        <w:ind w:left="720" w:hanging="360"/>
        <w:rPr>
          <w:rFonts w:ascii="Courier New" w:hAnsi="Courier New" w:cs="Courier New"/>
          <w:color w:val="00B050"/>
          <w:sz w:val="18"/>
          <w:szCs w:val="18"/>
        </w:rPr>
      </w:pPr>
    </w:p>
    <w:p w14:paraId="6A212480" w14:textId="77777777" w:rsidR="00881297" w:rsidRPr="00327E81" w:rsidRDefault="00881297" w:rsidP="00881297">
      <w:pPr>
        <w:pStyle w:val="ListBullet2"/>
        <w:numPr>
          <w:ilvl w:val="0"/>
          <w:numId w:val="0"/>
        </w:numPr>
        <w:ind w:left="720" w:hanging="360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14822226" w14:textId="77777777" w:rsidR="00881297" w:rsidRPr="00327E81" w:rsidRDefault="00881297" w:rsidP="00881297">
      <w:pPr>
        <w:pStyle w:val="BodyText"/>
        <w:rPr>
          <w:b/>
          <w:color w:val="000000" w:themeColor="text1"/>
        </w:rPr>
      </w:pPr>
      <w:proofErr w:type="spellStart"/>
      <w:r w:rsidRPr="00327E81">
        <w:rPr>
          <w:b/>
          <w:color w:val="000000" w:themeColor="text1"/>
        </w:rPr>
        <w:t>armUnarmDestination</w:t>
      </w:r>
      <w:proofErr w:type="spellEnd"/>
    </w:p>
    <w:p w14:paraId="5F64CD4A" w14:textId="77777777" w:rsidR="00881297" w:rsidRPr="00327E81" w:rsidRDefault="00881297" w:rsidP="00881297">
      <w:pPr>
        <w:pStyle w:val="ListBullet"/>
        <w:rPr>
          <w:color w:val="000000" w:themeColor="text1"/>
        </w:rPr>
      </w:pPr>
      <w:r w:rsidRPr="00327E81">
        <w:rPr>
          <w:color w:val="000000" w:themeColor="text1"/>
        </w:rPr>
        <w:t>Definition:</w:t>
      </w:r>
    </w:p>
    <w:p w14:paraId="392486A5" w14:textId="77777777" w:rsidR="00881297" w:rsidRPr="00327E81" w:rsidRDefault="00881297" w:rsidP="00881297">
      <w:pPr>
        <w:pStyle w:val="ListBullet2"/>
        <w:spacing w:after="120"/>
        <w:rPr>
          <w:color w:val="000000" w:themeColor="text1"/>
        </w:rPr>
      </w:pPr>
      <w:r w:rsidRPr="00327E81">
        <w:rPr>
          <w:color w:val="000000" w:themeColor="text1"/>
        </w:rPr>
        <w:t>Arm and Unarm the destinations.</w:t>
      </w:r>
    </w:p>
    <w:p w14:paraId="494E3DF5" w14:textId="77777777" w:rsidR="00881297" w:rsidRPr="00327E81" w:rsidRDefault="00881297" w:rsidP="00881297">
      <w:pPr>
        <w:pStyle w:val="ListBullet"/>
        <w:rPr>
          <w:color w:val="000000" w:themeColor="text1"/>
        </w:rPr>
      </w:pPr>
      <w:r w:rsidRPr="00327E81">
        <w:rPr>
          <w:color w:val="000000" w:themeColor="text1"/>
        </w:rPr>
        <w:t>Request:</w:t>
      </w:r>
    </w:p>
    <w:p w14:paraId="59ABCDEC" w14:textId="77777777" w:rsidR="00881297" w:rsidRPr="00327E81" w:rsidRDefault="00881297" w:rsidP="00881297">
      <w:pPr>
        <w:pStyle w:val="ListBullet2"/>
        <w:rPr>
          <w:color w:val="000000" w:themeColor="text1"/>
        </w:rPr>
      </w:pPr>
      <w:r w:rsidRPr="00327E81">
        <w:rPr>
          <w:color w:val="000000" w:themeColor="text1"/>
        </w:rPr>
        <w:t xml:space="preserve">params: </w:t>
      </w:r>
      <w:r w:rsidRPr="00327E81">
        <w:rPr>
          <w:rFonts w:ascii="Courier New" w:hAnsi="Courier New" w:cs="Courier New"/>
          <w:color w:val="000000" w:themeColor="text1"/>
          <w:sz w:val="18"/>
          <w:szCs w:val="18"/>
        </w:rPr>
        <w:t>{"arm": 1, "</w:t>
      </w:r>
      <w:proofErr w:type="spellStart"/>
      <w:r w:rsidRPr="00327E81">
        <w:rPr>
          <w:rFonts w:ascii="Courier New" w:hAnsi="Courier New" w:cs="Courier New"/>
          <w:color w:val="000000" w:themeColor="text1"/>
          <w:sz w:val="18"/>
          <w:szCs w:val="18"/>
        </w:rPr>
        <w:t>ScreenDestination</w:t>
      </w:r>
      <w:proofErr w:type="spellEnd"/>
      <w:r w:rsidRPr="00327E81">
        <w:rPr>
          <w:rFonts w:ascii="Courier New" w:hAnsi="Courier New" w:cs="Courier New"/>
          <w:color w:val="000000" w:themeColor="text1"/>
          <w:sz w:val="18"/>
          <w:szCs w:val="18"/>
        </w:rPr>
        <w:t>":[{"id": 2}, {"id": 3}], "</w:t>
      </w:r>
      <w:proofErr w:type="spellStart"/>
      <w:r w:rsidRPr="00327E81">
        <w:rPr>
          <w:rFonts w:ascii="Courier New" w:hAnsi="Courier New" w:cs="Courier New"/>
          <w:color w:val="000000" w:themeColor="text1"/>
          <w:sz w:val="18"/>
          <w:szCs w:val="18"/>
        </w:rPr>
        <w:t>AuxDestination</w:t>
      </w:r>
      <w:proofErr w:type="spellEnd"/>
      <w:r w:rsidRPr="00327E81">
        <w:rPr>
          <w:rFonts w:ascii="Courier New" w:hAnsi="Courier New" w:cs="Courier New"/>
          <w:color w:val="000000" w:themeColor="text1"/>
          <w:sz w:val="18"/>
          <w:szCs w:val="18"/>
        </w:rPr>
        <w:t>":[{"id": 1}, {"id": 2}]}</w:t>
      </w:r>
    </w:p>
    <w:p w14:paraId="2F07C27C" w14:textId="77777777" w:rsidR="00881297" w:rsidRPr="00327E81" w:rsidRDefault="00881297" w:rsidP="00881297">
      <w:pPr>
        <w:pStyle w:val="ListBullet3"/>
        <w:rPr>
          <w:color w:val="000000" w:themeColor="text1"/>
        </w:rPr>
      </w:pPr>
      <w:r w:rsidRPr="00327E81">
        <w:rPr>
          <w:color w:val="000000" w:themeColor="text1"/>
        </w:rPr>
        <w:t>"arm": - “x” can be: 0 – to unarm and 1 to arm.</w:t>
      </w:r>
    </w:p>
    <w:p w14:paraId="57BCCA2A" w14:textId="77777777" w:rsidR="00881297" w:rsidRPr="00327E81" w:rsidRDefault="00881297" w:rsidP="00881297">
      <w:pPr>
        <w:pStyle w:val="ListBullet3"/>
        <w:rPr>
          <w:color w:val="000000" w:themeColor="text1"/>
        </w:rPr>
      </w:pPr>
      <w:proofErr w:type="spellStart"/>
      <w:r w:rsidRPr="00327E81">
        <w:rPr>
          <w:color w:val="000000" w:themeColor="text1"/>
        </w:rPr>
        <w:t>ScreenDestinations</w:t>
      </w:r>
      <w:proofErr w:type="spellEnd"/>
      <w:r w:rsidRPr="00327E81">
        <w:rPr>
          <w:color w:val="000000" w:themeColor="text1"/>
        </w:rPr>
        <w:t>—</w:t>
      </w:r>
      <w:proofErr w:type="spellStart"/>
      <w:r w:rsidRPr="00327E81">
        <w:rPr>
          <w:color w:val="000000" w:themeColor="text1"/>
        </w:rPr>
        <w:t>ScreenDest</w:t>
      </w:r>
      <w:proofErr w:type="spellEnd"/>
      <w:r w:rsidRPr="00327E81">
        <w:rPr>
          <w:color w:val="000000" w:themeColor="text1"/>
        </w:rPr>
        <w:t xml:space="preserve"> ids to arm/unarm.</w:t>
      </w:r>
    </w:p>
    <w:p w14:paraId="00A4932A" w14:textId="77777777" w:rsidR="00881297" w:rsidRPr="00327E81" w:rsidRDefault="00881297" w:rsidP="00881297">
      <w:pPr>
        <w:pStyle w:val="ListBullet3"/>
        <w:rPr>
          <w:color w:val="000000" w:themeColor="text1"/>
        </w:rPr>
      </w:pPr>
      <w:proofErr w:type="spellStart"/>
      <w:r w:rsidRPr="00327E81">
        <w:rPr>
          <w:color w:val="000000" w:themeColor="text1"/>
        </w:rPr>
        <w:t>AuxDestinations</w:t>
      </w:r>
      <w:proofErr w:type="spellEnd"/>
      <w:r w:rsidRPr="00327E81">
        <w:rPr>
          <w:color w:val="000000" w:themeColor="text1"/>
        </w:rPr>
        <w:t>—</w:t>
      </w:r>
      <w:proofErr w:type="spellStart"/>
      <w:r w:rsidRPr="00327E81">
        <w:rPr>
          <w:color w:val="000000" w:themeColor="text1"/>
        </w:rPr>
        <w:t>AuxDest</w:t>
      </w:r>
      <w:proofErr w:type="spellEnd"/>
      <w:r w:rsidRPr="00327E81">
        <w:rPr>
          <w:color w:val="000000" w:themeColor="text1"/>
        </w:rPr>
        <w:t xml:space="preserve"> ids to arm/unarm.</w:t>
      </w:r>
    </w:p>
    <w:p w14:paraId="44AE66EF" w14:textId="77777777" w:rsidR="00881297" w:rsidRPr="00327E81" w:rsidRDefault="00881297" w:rsidP="00881297">
      <w:pPr>
        <w:pStyle w:val="ListBullet"/>
        <w:rPr>
          <w:color w:val="000000" w:themeColor="text1"/>
        </w:rPr>
      </w:pPr>
      <w:r w:rsidRPr="00327E81">
        <w:rPr>
          <w:color w:val="000000" w:themeColor="text1"/>
        </w:rPr>
        <w:t xml:space="preserve"> Response:</w:t>
      </w:r>
    </w:p>
    <w:p w14:paraId="71AFACE6" w14:textId="77777777" w:rsidR="00881297" w:rsidRPr="00327E81" w:rsidRDefault="00881297" w:rsidP="00881297">
      <w:pPr>
        <w:pStyle w:val="ListBullet2"/>
        <w:spacing w:after="120"/>
        <w:rPr>
          <w:color w:val="000000" w:themeColor="text1"/>
        </w:rPr>
      </w:pPr>
      <w:r w:rsidRPr="00327E81">
        <w:rPr>
          <w:color w:val="000000" w:themeColor="text1"/>
        </w:rPr>
        <w:t>response: null</w:t>
      </w:r>
    </w:p>
    <w:p w14:paraId="7B88E332" w14:textId="77777777" w:rsidR="00881297" w:rsidRPr="00327E81" w:rsidRDefault="00881297" w:rsidP="00881297">
      <w:pPr>
        <w:pStyle w:val="ListBullet2"/>
        <w:spacing w:after="120"/>
        <w:rPr>
          <w:color w:val="000000" w:themeColor="text1"/>
        </w:rPr>
      </w:pPr>
      <w:r w:rsidRPr="00327E81">
        <w:rPr>
          <w:color w:val="000000" w:themeColor="text1"/>
        </w:rPr>
        <w:t>success: (0=success, anything else is an error)</w:t>
      </w:r>
    </w:p>
    <w:p w14:paraId="4D80E7E1" w14:textId="77777777" w:rsidR="00881297" w:rsidRPr="00327E81" w:rsidRDefault="00881297" w:rsidP="00881297">
      <w:pPr>
        <w:pStyle w:val="ListBullet"/>
        <w:rPr>
          <w:color w:val="000000" w:themeColor="text1"/>
        </w:rPr>
      </w:pPr>
      <w:r w:rsidRPr="00327E81">
        <w:rPr>
          <w:color w:val="000000" w:themeColor="text1"/>
        </w:rPr>
        <w:t>Example:</w:t>
      </w:r>
    </w:p>
    <w:p w14:paraId="654C802C" w14:textId="77777777" w:rsidR="00881297" w:rsidRPr="00327E81" w:rsidRDefault="00881297" w:rsidP="00881297">
      <w:pPr>
        <w:pStyle w:val="ListBullet2"/>
        <w:rPr>
          <w:color w:val="000000" w:themeColor="text1"/>
        </w:rPr>
      </w:pPr>
      <w:r w:rsidRPr="00327E81">
        <w:rPr>
          <w:color w:val="000000" w:themeColor="text1"/>
        </w:rPr>
        <w:t>{"params": {"arm": 1, "</w:t>
      </w:r>
      <w:proofErr w:type="spellStart"/>
      <w:r w:rsidRPr="00327E81">
        <w:rPr>
          <w:color w:val="000000" w:themeColor="text1"/>
        </w:rPr>
        <w:t>ScreenDestination</w:t>
      </w:r>
      <w:proofErr w:type="spellEnd"/>
      <w:r w:rsidRPr="00327E81">
        <w:rPr>
          <w:color w:val="000000" w:themeColor="text1"/>
        </w:rPr>
        <w:t>":[{"id": 0}, {"id": 2}], "</w:t>
      </w:r>
      <w:proofErr w:type="spellStart"/>
      <w:r w:rsidRPr="00327E81">
        <w:rPr>
          <w:color w:val="000000" w:themeColor="text1"/>
        </w:rPr>
        <w:t>AuxDestination</w:t>
      </w:r>
      <w:proofErr w:type="spellEnd"/>
      <w:r w:rsidRPr="00327E81">
        <w:rPr>
          <w:color w:val="000000" w:themeColor="text1"/>
        </w:rPr>
        <w:t>":[{"id": 0}, {"id": 1}]}, "method":"</w:t>
      </w:r>
      <w:proofErr w:type="spellStart"/>
      <w:r w:rsidRPr="00327E81">
        <w:rPr>
          <w:color w:val="000000" w:themeColor="text1"/>
        </w:rPr>
        <w:t>armUnarmDestination</w:t>
      </w:r>
      <w:proofErr w:type="spellEnd"/>
      <w:r w:rsidRPr="00327E81">
        <w:rPr>
          <w:color w:val="000000" w:themeColor="text1"/>
        </w:rPr>
        <w:t>", "id":"1234", "jsonrpc":"2.0"}</w:t>
      </w:r>
    </w:p>
    <w:p w14:paraId="42DE053B" w14:textId="77777777" w:rsidR="00881297" w:rsidRPr="00327E81" w:rsidRDefault="00881297" w:rsidP="00881297">
      <w:pPr>
        <w:pStyle w:val="ListBullet2"/>
        <w:rPr>
          <w:color w:val="000000" w:themeColor="text1"/>
        </w:rPr>
      </w:pPr>
      <w:r w:rsidRPr="00327E81">
        <w:rPr>
          <w:color w:val="000000" w:themeColor="text1"/>
        </w:rPr>
        <w:t>{"params": {"arm": 0, "</w:t>
      </w:r>
      <w:proofErr w:type="spellStart"/>
      <w:r w:rsidRPr="00327E81">
        <w:rPr>
          <w:color w:val="000000" w:themeColor="text1"/>
        </w:rPr>
        <w:t>ScreenDestination</w:t>
      </w:r>
      <w:proofErr w:type="spellEnd"/>
      <w:r w:rsidRPr="00327E81">
        <w:rPr>
          <w:color w:val="000000" w:themeColor="text1"/>
        </w:rPr>
        <w:t>":[{"id": 0}, {"id": 2}], "</w:t>
      </w:r>
      <w:proofErr w:type="spellStart"/>
      <w:r w:rsidRPr="00327E81">
        <w:rPr>
          <w:color w:val="000000" w:themeColor="text1"/>
        </w:rPr>
        <w:t>AuxDestination</w:t>
      </w:r>
      <w:proofErr w:type="spellEnd"/>
      <w:r w:rsidRPr="00327E81">
        <w:rPr>
          <w:color w:val="000000" w:themeColor="text1"/>
        </w:rPr>
        <w:t>":[{"id": 0}, {"id": 1}]}, "method":"</w:t>
      </w:r>
      <w:proofErr w:type="spellStart"/>
      <w:r w:rsidRPr="00327E81">
        <w:rPr>
          <w:color w:val="000000" w:themeColor="text1"/>
        </w:rPr>
        <w:t>armUnarmDestination</w:t>
      </w:r>
      <w:proofErr w:type="spellEnd"/>
      <w:r w:rsidRPr="00327E81">
        <w:rPr>
          <w:color w:val="000000" w:themeColor="text1"/>
        </w:rPr>
        <w:t>", "id":"1234", "jsonrpc":"2.0"}</w:t>
      </w:r>
    </w:p>
    <w:p w14:paraId="3899F8C3" w14:textId="75499E9F" w:rsidR="00312CA6" w:rsidRPr="00327E81" w:rsidRDefault="00312CA6" w:rsidP="00095E55">
      <w:pPr>
        <w:pStyle w:val="BodyText"/>
        <w:rPr>
          <w:b/>
          <w:color w:val="000000" w:themeColor="text1"/>
        </w:rPr>
      </w:pPr>
    </w:p>
    <w:p w14:paraId="24571FF7" w14:textId="77777777" w:rsidR="0033371A" w:rsidRDefault="0033371A" w:rsidP="00095E55">
      <w:pPr>
        <w:pStyle w:val="BodyText"/>
        <w:rPr>
          <w:b/>
        </w:rPr>
      </w:pPr>
    </w:p>
    <w:p w14:paraId="2E7EB902" w14:textId="457DBF65" w:rsidR="00095E55" w:rsidRPr="00C56014" w:rsidRDefault="00095E55" w:rsidP="00095E55">
      <w:pPr>
        <w:pStyle w:val="BodyText"/>
        <w:rPr>
          <w:b/>
          <w:color w:val="000000" w:themeColor="text1"/>
        </w:rPr>
      </w:pPr>
      <w:proofErr w:type="spellStart"/>
      <w:r w:rsidRPr="00C56014">
        <w:rPr>
          <w:b/>
          <w:color w:val="000000" w:themeColor="text1"/>
        </w:rPr>
        <w:t>fillHV</w:t>
      </w:r>
      <w:proofErr w:type="spellEnd"/>
    </w:p>
    <w:p w14:paraId="0A71B322" w14:textId="77777777" w:rsidR="00F333A2" w:rsidRPr="00C56014" w:rsidRDefault="00F333A2" w:rsidP="00F333A2">
      <w:pPr>
        <w:pStyle w:val="ListBullet"/>
        <w:rPr>
          <w:color w:val="000000" w:themeColor="text1"/>
        </w:rPr>
      </w:pPr>
      <w:r w:rsidRPr="00C56014">
        <w:rPr>
          <w:color w:val="000000" w:themeColor="text1"/>
        </w:rPr>
        <w:t>Definition:</w:t>
      </w:r>
    </w:p>
    <w:p w14:paraId="46F1D60D" w14:textId="2C132D3D" w:rsidR="00F333A2" w:rsidRPr="00C56014" w:rsidRDefault="00F333A2" w:rsidP="00F333A2">
      <w:pPr>
        <w:pStyle w:val="ListBullet2"/>
        <w:spacing w:after="120"/>
        <w:rPr>
          <w:color w:val="000000" w:themeColor="text1"/>
        </w:rPr>
      </w:pPr>
      <w:r w:rsidRPr="00C56014">
        <w:rPr>
          <w:color w:val="000000" w:themeColor="text1"/>
        </w:rPr>
        <w:t>Fits layers to screen destination horizontally and vertically.</w:t>
      </w:r>
    </w:p>
    <w:p w14:paraId="46AD7B20" w14:textId="77777777" w:rsidR="00F333A2" w:rsidRPr="00C56014" w:rsidRDefault="00F333A2" w:rsidP="00F333A2">
      <w:pPr>
        <w:pStyle w:val="ListBullet"/>
        <w:rPr>
          <w:color w:val="000000" w:themeColor="text1"/>
        </w:rPr>
      </w:pPr>
      <w:r w:rsidRPr="00C56014">
        <w:rPr>
          <w:color w:val="000000" w:themeColor="text1"/>
        </w:rPr>
        <w:t>Request:</w:t>
      </w:r>
    </w:p>
    <w:p w14:paraId="27277344" w14:textId="2F7DC39B" w:rsidR="00F333A2" w:rsidRPr="00C56014" w:rsidRDefault="00F333A2" w:rsidP="00D066E5">
      <w:pPr>
        <w:pStyle w:val="ListBullet2"/>
        <w:rPr>
          <w:color w:val="000000" w:themeColor="text1"/>
        </w:rPr>
      </w:pPr>
      <w:r w:rsidRPr="00C56014">
        <w:rPr>
          <w:color w:val="000000" w:themeColor="text1"/>
        </w:rPr>
        <w:t>params: {"</w:t>
      </w:r>
      <w:proofErr w:type="spellStart"/>
      <w:r w:rsidRPr="00C56014">
        <w:rPr>
          <w:color w:val="000000" w:themeColor="text1"/>
        </w:rPr>
        <w:t>screenId</w:t>
      </w:r>
      <w:proofErr w:type="spellEnd"/>
      <w:r w:rsidRPr="00C56014">
        <w:rPr>
          <w:color w:val="000000" w:themeColor="text1"/>
        </w:rPr>
        <w:t>": x, "Layers": [{"id": 0}, {"id": 1}, {"id": 3}]}</w:t>
      </w:r>
    </w:p>
    <w:p w14:paraId="1918E6A5" w14:textId="324B22EF" w:rsidR="00F333A2" w:rsidRPr="00C56014" w:rsidRDefault="00F333A2" w:rsidP="00F333A2">
      <w:pPr>
        <w:pStyle w:val="ListBullet3"/>
        <w:rPr>
          <w:color w:val="000000" w:themeColor="text1"/>
        </w:rPr>
      </w:pPr>
      <w:proofErr w:type="spellStart"/>
      <w:r w:rsidRPr="00C56014">
        <w:rPr>
          <w:color w:val="000000" w:themeColor="text1"/>
        </w:rPr>
        <w:t>screenId</w:t>
      </w:r>
      <w:proofErr w:type="spellEnd"/>
      <w:r w:rsidRPr="00C56014">
        <w:rPr>
          <w:color w:val="000000" w:themeColor="text1"/>
        </w:rPr>
        <w:t xml:space="preserve"> — index of screen destination</w:t>
      </w:r>
    </w:p>
    <w:p w14:paraId="6B55103F" w14:textId="3F96E102" w:rsidR="00F333A2" w:rsidRPr="00C56014" w:rsidRDefault="00F333A2" w:rsidP="00F333A2">
      <w:pPr>
        <w:pStyle w:val="ListBullet3"/>
        <w:rPr>
          <w:color w:val="000000" w:themeColor="text1"/>
        </w:rPr>
      </w:pPr>
      <w:r w:rsidRPr="00C56014">
        <w:rPr>
          <w:color w:val="000000" w:themeColor="text1"/>
        </w:rPr>
        <w:t>Layers — Array of layer indexes.</w:t>
      </w:r>
    </w:p>
    <w:p w14:paraId="1A42DCC0" w14:textId="77777777" w:rsidR="00F333A2" w:rsidRPr="00C56014" w:rsidRDefault="00F333A2" w:rsidP="00F333A2">
      <w:pPr>
        <w:pStyle w:val="ListBullet3"/>
        <w:numPr>
          <w:ilvl w:val="0"/>
          <w:numId w:val="0"/>
        </w:numPr>
        <w:ind w:left="1620"/>
        <w:rPr>
          <w:color w:val="000000" w:themeColor="text1"/>
        </w:rPr>
      </w:pPr>
    </w:p>
    <w:p w14:paraId="395D2597" w14:textId="77777777" w:rsidR="00F333A2" w:rsidRPr="00C56014" w:rsidRDefault="00F333A2" w:rsidP="00F333A2">
      <w:pPr>
        <w:pStyle w:val="ListBullet"/>
        <w:rPr>
          <w:color w:val="000000" w:themeColor="text1"/>
        </w:rPr>
      </w:pPr>
      <w:r w:rsidRPr="00C56014">
        <w:rPr>
          <w:color w:val="000000" w:themeColor="text1"/>
        </w:rPr>
        <w:t xml:space="preserve"> Response:</w:t>
      </w:r>
    </w:p>
    <w:p w14:paraId="4577F07D" w14:textId="77777777" w:rsidR="00F333A2" w:rsidRPr="00C56014" w:rsidRDefault="00F333A2" w:rsidP="00F333A2">
      <w:pPr>
        <w:pStyle w:val="ListBullet2"/>
        <w:spacing w:after="120"/>
        <w:rPr>
          <w:color w:val="000000" w:themeColor="text1"/>
        </w:rPr>
      </w:pPr>
      <w:r w:rsidRPr="00C56014">
        <w:rPr>
          <w:color w:val="000000" w:themeColor="text1"/>
        </w:rPr>
        <w:t>response: null</w:t>
      </w:r>
    </w:p>
    <w:p w14:paraId="2551D510" w14:textId="77777777" w:rsidR="00F333A2" w:rsidRPr="00C56014" w:rsidRDefault="00F333A2" w:rsidP="00F333A2">
      <w:pPr>
        <w:pStyle w:val="ListBullet2"/>
        <w:spacing w:after="120"/>
        <w:rPr>
          <w:color w:val="000000" w:themeColor="text1"/>
        </w:rPr>
      </w:pPr>
      <w:r w:rsidRPr="00C56014">
        <w:rPr>
          <w:color w:val="000000" w:themeColor="text1"/>
        </w:rPr>
        <w:t>success: (0=success, anything else is an error)</w:t>
      </w:r>
    </w:p>
    <w:p w14:paraId="4F677EA2" w14:textId="77777777" w:rsidR="00F333A2" w:rsidRPr="00C56014" w:rsidRDefault="00F333A2" w:rsidP="00F333A2">
      <w:pPr>
        <w:pStyle w:val="ListBullet"/>
        <w:rPr>
          <w:color w:val="000000" w:themeColor="text1"/>
        </w:rPr>
      </w:pPr>
      <w:r w:rsidRPr="00C56014">
        <w:rPr>
          <w:color w:val="000000" w:themeColor="text1"/>
        </w:rPr>
        <w:t>Example:</w:t>
      </w:r>
    </w:p>
    <w:p w14:paraId="79A85AFD" w14:textId="4E94210B" w:rsidR="00095E55" w:rsidRPr="00C56014" w:rsidRDefault="00F333A2" w:rsidP="00F333A2">
      <w:pPr>
        <w:pStyle w:val="ListBullet2"/>
        <w:rPr>
          <w:color w:val="000000" w:themeColor="text1"/>
        </w:rPr>
      </w:pPr>
      <w:r w:rsidRPr="00C56014">
        <w:rPr>
          <w:color w:val="000000" w:themeColor="text1"/>
        </w:rPr>
        <w:t>{"params": {"</w:t>
      </w:r>
      <w:proofErr w:type="spellStart"/>
      <w:r w:rsidRPr="00C56014">
        <w:rPr>
          <w:color w:val="000000" w:themeColor="text1"/>
        </w:rPr>
        <w:t>screenId</w:t>
      </w:r>
      <w:proofErr w:type="spellEnd"/>
      <w:r w:rsidRPr="00C56014">
        <w:rPr>
          <w:color w:val="000000" w:themeColor="text1"/>
        </w:rPr>
        <w:t>": 0, "Layers": [{"id": 0}, {"id": 1}]}, "method":"</w:t>
      </w:r>
      <w:proofErr w:type="spellStart"/>
      <w:r w:rsidRPr="00C56014">
        <w:rPr>
          <w:color w:val="000000" w:themeColor="text1"/>
        </w:rPr>
        <w:t>fillHV</w:t>
      </w:r>
      <w:proofErr w:type="spellEnd"/>
      <w:r w:rsidRPr="00C56014">
        <w:rPr>
          <w:color w:val="000000" w:themeColor="text1"/>
        </w:rPr>
        <w:t>", "id":"1234", "jsonrpc":"2.0"}</w:t>
      </w:r>
    </w:p>
    <w:p w14:paraId="23C49171" w14:textId="470C6BD9" w:rsidR="00F333A2" w:rsidRPr="00C56014" w:rsidRDefault="00F333A2" w:rsidP="00F333A2">
      <w:pPr>
        <w:pStyle w:val="ListBullet2"/>
        <w:numPr>
          <w:ilvl w:val="0"/>
          <w:numId w:val="0"/>
        </w:numPr>
        <w:ind w:left="720"/>
        <w:rPr>
          <w:color w:val="000000" w:themeColor="text1"/>
        </w:rPr>
      </w:pPr>
    </w:p>
    <w:p w14:paraId="42924ED4" w14:textId="77777777" w:rsidR="00F333A2" w:rsidRPr="00C56014" w:rsidRDefault="00F333A2" w:rsidP="00F333A2">
      <w:pPr>
        <w:pStyle w:val="ListBullet2"/>
        <w:numPr>
          <w:ilvl w:val="0"/>
          <w:numId w:val="0"/>
        </w:numPr>
        <w:ind w:left="720"/>
        <w:rPr>
          <w:color w:val="000000" w:themeColor="text1"/>
        </w:rPr>
      </w:pPr>
    </w:p>
    <w:p w14:paraId="4612A76D" w14:textId="39AE8DC5" w:rsidR="00F333A2" w:rsidRPr="00C56014" w:rsidRDefault="00095E55" w:rsidP="00312CA6">
      <w:pPr>
        <w:pStyle w:val="BodyText"/>
        <w:rPr>
          <w:b/>
          <w:color w:val="000000" w:themeColor="text1"/>
        </w:rPr>
      </w:pPr>
      <w:proofErr w:type="spellStart"/>
      <w:r w:rsidRPr="00C56014">
        <w:rPr>
          <w:b/>
          <w:color w:val="000000" w:themeColor="text1"/>
        </w:rPr>
        <w:lastRenderedPageBreak/>
        <w:t>clearLayers</w:t>
      </w:r>
      <w:proofErr w:type="spellEnd"/>
    </w:p>
    <w:p w14:paraId="01579866" w14:textId="77777777" w:rsidR="00F333A2" w:rsidRPr="00C56014" w:rsidRDefault="00F333A2" w:rsidP="00F333A2">
      <w:pPr>
        <w:pStyle w:val="ListBullet"/>
        <w:rPr>
          <w:color w:val="000000" w:themeColor="text1"/>
        </w:rPr>
      </w:pPr>
      <w:r w:rsidRPr="00C56014">
        <w:rPr>
          <w:color w:val="000000" w:themeColor="text1"/>
        </w:rPr>
        <w:t>Definition:</w:t>
      </w:r>
    </w:p>
    <w:p w14:paraId="187E1F67" w14:textId="1BF97746" w:rsidR="00F333A2" w:rsidRPr="00C56014" w:rsidRDefault="00F333A2" w:rsidP="00F333A2">
      <w:pPr>
        <w:pStyle w:val="ListBullet2"/>
        <w:spacing w:after="120"/>
        <w:rPr>
          <w:color w:val="000000" w:themeColor="text1"/>
        </w:rPr>
      </w:pPr>
      <w:r w:rsidRPr="00C56014">
        <w:rPr>
          <w:color w:val="000000" w:themeColor="text1"/>
        </w:rPr>
        <w:t>Clear layers from screen destinations only for custom mode.</w:t>
      </w:r>
    </w:p>
    <w:p w14:paraId="39877B8D" w14:textId="77777777" w:rsidR="00F333A2" w:rsidRPr="00C56014" w:rsidRDefault="00F333A2" w:rsidP="00F333A2">
      <w:pPr>
        <w:pStyle w:val="ListBullet"/>
        <w:rPr>
          <w:color w:val="000000" w:themeColor="text1"/>
        </w:rPr>
      </w:pPr>
      <w:r w:rsidRPr="00C56014">
        <w:rPr>
          <w:color w:val="000000" w:themeColor="text1"/>
        </w:rPr>
        <w:t>Request:</w:t>
      </w:r>
    </w:p>
    <w:p w14:paraId="1D9B99FE" w14:textId="77777777" w:rsidR="00F333A2" w:rsidRPr="00C56014" w:rsidRDefault="00F333A2" w:rsidP="00F333A2">
      <w:pPr>
        <w:pStyle w:val="ListBullet2"/>
        <w:rPr>
          <w:color w:val="000000" w:themeColor="text1"/>
        </w:rPr>
      </w:pPr>
      <w:r w:rsidRPr="00C56014">
        <w:rPr>
          <w:color w:val="000000" w:themeColor="text1"/>
        </w:rPr>
        <w:t>params: {"</w:t>
      </w:r>
      <w:proofErr w:type="spellStart"/>
      <w:r w:rsidRPr="00C56014">
        <w:rPr>
          <w:color w:val="000000" w:themeColor="text1"/>
        </w:rPr>
        <w:t>screenId</w:t>
      </w:r>
      <w:proofErr w:type="spellEnd"/>
      <w:r w:rsidRPr="00C56014">
        <w:rPr>
          <w:color w:val="000000" w:themeColor="text1"/>
        </w:rPr>
        <w:t>": x, "Layers": [{"id": 0}, {"id": 1}, {"id": 3}]}</w:t>
      </w:r>
    </w:p>
    <w:p w14:paraId="756F6542" w14:textId="77777777" w:rsidR="00F333A2" w:rsidRPr="00C56014" w:rsidRDefault="00F333A2" w:rsidP="00F333A2">
      <w:pPr>
        <w:pStyle w:val="ListBullet3"/>
        <w:rPr>
          <w:color w:val="000000" w:themeColor="text1"/>
        </w:rPr>
      </w:pPr>
      <w:proofErr w:type="spellStart"/>
      <w:r w:rsidRPr="00C56014">
        <w:rPr>
          <w:color w:val="000000" w:themeColor="text1"/>
        </w:rPr>
        <w:t>screenId</w:t>
      </w:r>
      <w:proofErr w:type="spellEnd"/>
      <w:r w:rsidRPr="00C56014">
        <w:rPr>
          <w:color w:val="000000" w:themeColor="text1"/>
        </w:rPr>
        <w:t xml:space="preserve"> — index of screen destination</w:t>
      </w:r>
    </w:p>
    <w:p w14:paraId="4D8C99D3" w14:textId="77777777" w:rsidR="00F333A2" w:rsidRPr="00C56014" w:rsidRDefault="00F333A2" w:rsidP="00F333A2">
      <w:pPr>
        <w:pStyle w:val="ListBullet3"/>
        <w:rPr>
          <w:color w:val="000000" w:themeColor="text1"/>
        </w:rPr>
      </w:pPr>
      <w:r w:rsidRPr="00C56014">
        <w:rPr>
          <w:color w:val="000000" w:themeColor="text1"/>
        </w:rPr>
        <w:t>Layers — Array of layer indexes.</w:t>
      </w:r>
    </w:p>
    <w:p w14:paraId="25F60F71" w14:textId="77777777" w:rsidR="00F333A2" w:rsidRPr="00C56014" w:rsidRDefault="00F333A2" w:rsidP="00F333A2">
      <w:pPr>
        <w:pStyle w:val="ListBullet3"/>
        <w:numPr>
          <w:ilvl w:val="0"/>
          <w:numId w:val="0"/>
        </w:numPr>
        <w:ind w:left="1620"/>
        <w:rPr>
          <w:color w:val="000000" w:themeColor="text1"/>
        </w:rPr>
      </w:pPr>
    </w:p>
    <w:p w14:paraId="6BBB2915" w14:textId="77777777" w:rsidR="00F333A2" w:rsidRPr="00C56014" w:rsidRDefault="00F333A2" w:rsidP="00F333A2">
      <w:pPr>
        <w:pStyle w:val="ListBullet"/>
        <w:rPr>
          <w:color w:val="000000" w:themeColor="text1"/>
        </w:rPr>
      </w:pPr>
      <w:r w:rsidRPr="00C56014">
        <w:rPr>
          <w:color w:val="000000" w:themeColor="text1"/>
        </w:rPr>
        <w:t xml:space="preserve"> Response:</w:t>
      </w:r>
    </w:p>
    <w:p w14:paraId="0623EBF7" w14:textId="77777777" w:rsidR="00F333A2" w:rsidRPr="00C56014" w:rsidRDefault="00F333A2" w:rsidP="00F333A2">
      <w:pPr>
        <w:pStyle w:val="ListBullet2"/>
        <w:spacing w:after="120"/>
        <w:rPr>
          <w:color w:val="000000" w:themeColor="text1"/>
        </w:rPr>
      </w:pPr>
      <w:r w:rsidRPr="00C56014">
        <w:rPr>
          <w:color w:val="000000" w:themeColor="text1"/>
        </w:rPr>
        <w:t>response: null</w:t>
      </w:r>
    </w:p>
    <w:p w14:paraId="2B201469" w14:textId="77777777" w:rsidR="00F333A2" w:rsidRPr="00C56014" w:rsidRDefault="00F333A2" w:rsidP="00F333A2">
      <w:pPr>
        <w:pStyle w:val="ListBullet2"/>
        <w:spacing w:after="120"/>
        <w:rPr>
          <w:color w:val="000000" w:themeColor="text1"/>
        </w:rPr>
      </w:pPr>
      <w:r w:rsidRPr="00C56014">
        <w:rPr>
          <w:color w:val="000000" w:themeColor="text1"/>
        </w:rPr>
        <w:t>success: (0=success, anything else is an error)</w:t>
      </w:r>
    </w:p>
    <w:p w14:paraId="08BBC409" w14:textId="77777777" w:rsidR="00F333A2" w:rsidRPr="00C56014" w:rsidRDefault="00F333A2" w:rsidP="00F333A2">
      <w:pPr>
        <w:pStyle w:val="ListBullet"/>
        <w:rPr>
          <w:color w:val="000000" w:themeColor="text1"/>
        </w:rPr>
      </w:pPr>
      <w:r w:rsidRPr="00C56014">
        <w:rPr>
          <w:color w:val="000000" w:themeColor="text1"/>
        </w:rPr>
        <w:t>Example:</w:t>
      </w:r>
    </w:p>
    <w:p w14:paraId="265C301D" w14:textId="487B7D9D" w:rsidR="00F333A2" w:rsidRPr="00C56014" w:rsidRDefault="00EB65F5" w:rsidP="00F333A2">
      <w:pPr>
        <w:pStyle w:val="ListBullet2"/>
        <w:rPr>
          <w:color w:val="000000" w:themeColor="text1"/>
        </w:rPr>
      </w:pPr>
      <w:r w:rsidRPr="00C56014">
        <w:rPr>
          <w:color w:val="000000" w:themeColor="text1"/>
        </w:rPr>
        <w:t>{"params": {"</w:t>
      </w:r>
      <w:proofErr w:type="spellStart"/>
      <w:r w:rsidRPr="00C56014">
        <w:rPr>
          <w:color w:val="000000" w:themeColor="text1"/>
        </w:rPr>
        <w:t>screenId</w:t>
      </w:r>
      <w:proofErr w:type="spellEnd"/>
      <w:r w:rsidRPr="00C56014">
        <w:rPr>
          <w:color w:val="000000" w:themeColor="text1"/>
        </w:rPr>
        <w:t>": 0, "Layers": [{"id": 0}, {"id": 1}]}, "method":"</w:t>
      </w:r>
      <w:proofErr w:type="spellStart"/>
      <w:r w:rsidRPr="00C56014">
        <w:rPr>
          <w:color w:val="000000" w:themeColor="text1"/>
        </w:rPr>
        <w:t>clearLayers</w:t>
      </w:r>
      <w:proofErr w:type="spellEnd"/>
      <w:r w:rsidRPr="00C56014">
        <w:rPr>
          <w:color w:val="000000" w:themeColor="text1"/>
        </w:rPr>
        <w:t>", "id":"1234", "jsonrpc":"2.0"}</w:t>
      </w:r>
    </w:p>
    <w:p w14:paraId="3BCFD081" w14:textId="77777777" w:rsidR="00095E55" w:rsidRDefault="00095E55" w:rsidP="00AD1379">
      <w:pPr>
        <w:pStyle w:val="BodyText"/>
      </w:pPr>
    </w:p>
    <w:p w14:paraId="4D30CF0C" w14:textId="0AF3971D" w:rsidR="00941E9D" w:rsidRPr="005D382B" w:rsidRDefault="00941E9D" w:rsidP="00941E9D">
      <w:pPr>
        <w:pStyle w:val="BodyText"/>
        <w:rPr>
          <w:b/>
          <w:color w:val="000000" w:themeColor="text1"/>
        </w:rPr>
      </w:pPr>
      <w:proofErr w:type="spellStart"/>
      <w:r w:rsidRPr="005D382B">
        <w:rPr>
          <w:b/>
          <w:color w:val="000000" w:themeColor="text1"/>
        </w:rPr>
        <w:t>recallUserKey</w:t>
      </w:r>
      <w:proofErr w:type="spellEnd"/>
    </w:p>
    <w:p w14:paraId="6483DB25" w14:textId="77777777" w:rsidR="00941E9D" w:rsidRPr="005D382B" w:rsidRDefault="00941E9D" w:rsidP="00941E9D">
      <w:pPr>
        <w:pStyle w:val="ListBullet"/>
        <w:rPr>
          <w:color w:val="000000" w:themeColor="text1"/>
        </w:rPr>
      </w:pPr>
      <w:r w:rsidRPr="005D382B">
        <w:rPr>
          <w:color w:val="000000" w:themeColor="text1"/>
        </w:rPr>
        <w:t>Definition:</w:t>
      </w:r>
    </w:p>
    <w:p w14:paraId="317B07D7" w14:textId="25CD6024" w:rsidR="00941E9D" w:rsidRPr="005D382B" w:rsidRDefault="00941E9D" w:rsidP="00941E9D">
      <w:pPr>
        <w:pStyle w:val="ListBullet2"/>
        <w:spacing w:after="120"/>
        <w:rPr>
          <w:color w:val="000000" w:themeColor="text1"/>
        </w:rPr>
      </w:pPr>
      <w:r w:rsidRPr="005D382B">
        <w:rPr>
          <w:color w:val="000000" w:themeColor="text1"/>
        </w:rPr>
        <w:t xml:space="preserve">Recall a </w:t>
      </w:r>
      <w:proofErr w:type="spellStart"/>
      <w:r w:rsidRPr="005D382B">
        <w:rPr>
          <w:color w:val="000000" w:themeColor="text1"/>
        </w:rPr>
        <w:t>UserKey</w:t>
      </w:r>
      <w:proofErr w:type="spellEnd"/>
      <w:r w:rsidRPr="005D382B">
        <w:rPr>
          <w:color w:val="000000" w:themeColor="text1"/>
        </w:rPr>
        <w:t xml:space="preserve"> on the Event Master processor. User can recall </w:t>
      </w:r>
      <w:proofErr w:type="spellStart"/>
      <w:r w:rsidR="005761AF" w:rsidRPr="005D382B">
        <w:rPr>
          <w:color w:val="000000" w:themeColor="text1"/>
        </w:rPr>
        <w:t>UserKey</w:t>
      </w:r>
      <w:proofErr w:type="spellEnd"/>
      <w:r w:rsidR="005761AF" w:rsidRPr="005D382B">
        <w:rPr>
          <w:color w:val="000000" w:themeColor="text1"/>
        </w:rPr>
        <w:t xml:space="preserve"> </w:t>
      </w:r>
      <w:r w:rsidRPr="005D382B">
        <w:rPr>
          <w:color w:val="000000" w:themeColor="text1"/>
        </w:rPr>
        <w:t xml:space="preserve">with id or </w:t>
      </w:r>
      <w:proofErr w:type="spellStart"/>
      <w:r w:rsidRPr="005D382B">
        <w:rPr>
          <w:color w:val="000000" w:themeColor="text1"/>
        </w:rPr>
        <w:t>UserKey</w:t>
      </w:r>
      <w:proofErr w:type="spellEnd"/>
      <w:r w:rsidRPr="005D382B">
        <w:rPr>
          <w:color w:val="000000" w:themeColor="text1"/>
        </w:rPr>
        <w:t xml:space="preserve"> name.</w:t>
      </w:r>
    </w:p>
    <w:p w14:paraId="57E87E13" w14:textId="2ADF27F5" w:rsidR="00941E9D" w:rsidRPr="005D382B" w:rsidRDefault="00941E9D" w:rsidP="00941E9D">
      <w:pPr>
        <w:pStyle w:val="ListBullet2"/>
        <w:spacing w:after="120"/>
        <w:rPr>
          <w:color w:val="000000" w:themeColor="text1"/>
        </w:rPr>
      </w:pPr>
      <w:r w:rsidRPr="005D382B">
        <w:rPr>
          <w:color w:val="000000" w:themeColor="text1"/>
        </w:rPr>
        <w:t xml:space="preserve">Send any one of the parameters to recall </w:t>
      </w:r>
      <w:proofErr w:type="spellStart"/>
      <w:r w:rsidRPr="005D382B">
        <w:rPr>
          <w:color w:val="000000" w:themeColor="text1"/>
        </w:rPr>
        <w:t>UserKey</w:t>
      </w:r>
      <w:proofErr w:type="spellEnd"/>
      <w:r w:rsidRPr="005D382B">
        <w:rPr>
          <w:color w:val="000000" w:themeColor="text1"/>
        </w:rPr>
        <w:t>.</w:t>
      </w:r>
    </w:p>
    <w:p w14:paraId="0D3976DF" w14:textId="77777777" w:rsidR="00941E9D" w:rsidRPr="005D382B" w:rsidRDefault="00941E9D" w:rsidP="00941E9D">
      <w:pPr>
        <w:pStyle w:val="ListBullet"/>
        <w:rPr>
          <w:color w:val="000000" w:themeColor="text1"/>
        </w:rPr>
      </w:pPr>
      <w:r w:rsidRPr="005D382B">
        <w:rPr>
          <w:color w:val="000000" w:themeColor="text1"/>
        </w:rPr>
        <w:t>Request params:</w:t>
      </w:r>
    </w:p>
    <w:p w14:paraId="2CFA48CA" w14:textId="0048CF89" w:rsidR="00941E9D" w:rsidRPr="005D382B" w:rsidRDefault="00941E9D" w:rsidP="005761AF">
      <w:pPr>
        <w:pStyle w:val="ListBullet2"/>
        <w:spacing w:after="120"/>
        <w:rPr>
          <w:color w:val="000000" w:themeColor="text1"/>
        </w:rPr>
      </w:pPr>
      <w:r w:rsidRPr="005D382B">
        <w:rPr>
          <w:color w:val="000000" w:themeColor="text1"/>
        </w:rPr>
        <w:t xml:space="preserve">params: </w:t>
      </w:r>
      <w:r w:rsidRPr="005D382B">
        <w:rPr>
          <w:rFonts w:ascii="Courier New" w:hAnsi="Courier New" w:cs="Courier New"/>
          <w:color w:val="000000" w:themeColor="text1"/>
          <w:sz w:val="18"/>
          <w:szCs w:val="18"/>
        </w:rPr>
        <w:t xml:space="preserve">{"id": x, </w:t>
      </w:r>
      <w:r w:rsidR="00DF7081" w:rsidRPr="005D382B">
        <w:rPr>
          <w:color w:val="000000" w:themeColor="text1"/>
        </w:rPr>
        <w:t>"</w:t>
      </w:r>
      <w:proofErr w:type="spellStart"/>
      <w:r w:rsidR="00DF7081" w:rsidRPr="005D382B">
        <w:rPr>
          <w:color w:val="000000" w:themeColor="text1"/>
        </w:rPr>
        <w:t>ScreenDestination</w:t>
      </w:r>
      <w:proofErr w:type="spellEnd"/>
      <w:r w:rsidR="00DF7081" w:rsidRPr="005D382B">
        <w:rPr>
          <w:color w:val="000000" w:themeColor="text1"/>
        </w:rPr>
        <w:t>": [], "Layer":[]</w:t>
      </w:r>
      <w:r w:rsidR="00DF7081" w:rsidRPr="005D382B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5D382B">
        <w:rPr>
          <w:rFonts w:ascii="Courier New" w:hAnsi="Courier New" w:cs="Courier New"/>
          <w:color w:val="000000" w:themeColor="text1"/>
          <w:sz w:val="18"/>
          <w:szCs w:val="18"/>
        </w:rPr>
        <w:t>}</w:t>
      </w:r>
    </w:p>
    <w:p w14:paraId="18C7323F" w14:textId="2BAC79A7" w:rsidR="00941E9D" w:rsidRPr="005D382B" w:rsidRDefault="00941E9D" w:rsidP="00941E9D">
      <w:pPr>
        <w:pStyle w:val="ListBullet2"/>
        <w:rPr>
          <w:color w:val="000000" w:themeColor="text1"/>
        </w:rPr>
      </w:pPr>
      <w:r w:rsidRPr="005D382B">
        <w:rPr>
          <w:color w:val="000000" w:themeColor="text1"/>
        </w:rPr>
        <w:t>params: {"</w:t>
      </w:r>
      <w:r w:rsidR="005761AF" w:rsidRPr="005D382B">
        <w:rPr>
          <w:color w:val="000000" w:themeColor="text1"/>
        </w:rPr>
        <w:t xml:space="preserve"> </w:t>
      </w:r>
      <w:proofErr w:type="spellStart"/>
      <w:r w:rsidR="005761AF" w:rsidRPr="005D382B">
        <w:rPr>
          <w:color w:val="000000" w:themeColor="text1"/>
        </w:rPr>
        <w:t>userkeyName</w:t>
      </w:r>
      <w:proofErr w:type="spellEnd"/>
      <w:r w:rsidRPr="005D382B">
        <w:rPr>
          <w:color w:val="000000" w:themeColor="text1"/>
        </w:rPr>
        <w:t>":</w:t>
      </w:r>
      <w:r w:rsidRPr="005D382B">
        <w:rPr>
          <w:rFonts w:ascii="Courier New" w:hAnsi="Courier New" w:cs="Courier New"/>
          <w:color w:val="000000" w:themeColor="text1"/>
          <w:sz w:val="18"/>
          <w:szCs w:val="18"/>
        </w:rPr>
        <w:t xml:space="preserve"> "</w:t>
      </w:r>
      <w:proofErr w:type="spellStart"/>
      <w:r w:rsidR="006425A4" w:rsidRPr="005D382B">
        <w:rPr>
          <w:rFonts w:ascii="Courier New" w:hAnsi="Courier New" w:cs="Courier New"/>
          <w:color w:val="000000" w:themeColor="text1"/>
          <w:sz w:val="18"/>
          <w:szCs w:val="18"/>
        </w:rPr>
        <w:t>UserKeyName</w:t>
      </w:r>
      <w:proofErr w:type="spellEnd"/>
      <w:r w:rsidRPr="005D382B">
        <w:rPr>
          <w:rFonts w:ascii="Courier New" w:hAnsi="Courier New" w:cs="Courier New"/>
          <w:color w:val="000000" w:themeColor="text1"/>
          <w:sz w:val="18"/>
          <w:szCs w:val="18"/>
        </w:rPr>
        <w:t>"</w:t>
      </w:r>
      <w:r w:rsidR="00DF7081" w:rsidRPr="005D382B">
        <w:rPr>
          <w:rFonts w:ascii="Courier New" w:hAnsi="Courier New" w:cs="Courier New"/>
          <w:color w:val="000000" w:themeColor="text1"/>
          <w:sz w:val="18"/>
          <w:szCs w:val="18"/>
        </w:rPr>
        <w:t xml:space="preserve">, </w:t>
      </w:r>
      <w:r w:rsidR="00DF7081" w:rsidRPr="005D382B">
        <w:rPr>
          <w:color w:val="000000" w:themeColor="text1"/>
        </w:rPr>
        <w:t>"</w:t>
      </w:r>
      <w:proofErr w:type="spellStart"/>
      <w:r w:rsidR="00DF7081" w:rsidRPr="005D382B">
        <w:rPr>
          <w:color w:val="000000" w:themeColor="text1"/>
        </w:rPr>
        <w:t>ScreenDestination</w:t>
      </w:r>
      <w:proofErr w:type="spellEnd"/>
      <w:r w:rsidR="00DF7081" w:rsidRPr="005D382B">
        <w:rPr>
          <w:color w:val="000000" w:themeColor="text1"/>
        </w:rPr>
        <w:t>": [], "Layer":[]</w:t>
      </w:r>
      <w:r w:rsidR="00DF7081" w:rsidRPr="005D382B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5D382B">
        <w:rPr>
          <w:rFonts w:ascii="Courier New" w:hAnsi="Courier New" w:cs="Courier New"/>
          <w:color w:val="000000" w:themeColor="text1"/>
          <w:sz w:val="18"/>
          <w:szCs w:val="18"/>
        </w:rPr>
        <w:t>}</w:t>
      </w:r>
    </w:p>
    <w:p w14:paraId="38B3D98B" w14:textId="3BFC9BD4" w:rsidR="00DF7081" w:rsidRPr="005D382B" w:rsidRDefault="00DF7081" w:rsidP="00DF7081">
      <w:pPr>
        <w:pStyle w:val="ListBullet3"/>
        <w:rPr>
          <w:color w:val="000000" w:themeColor="text1"/>
        </w:rPr>
      </w:pPr>
      <w:proofErr w:type="spellStart"/>
      <w:r w:rsidRPr="005D382B">
        <w:rPr>
          <w:color w:val="000000" w:themeColor="text1"/>
        </w:rPr>
        <w:t>ScreenDestination</w:t>
      </w:r>
      <w:proofErr w:type="spellEnd"/>
      <w:r w:rsidRPr="005D382B">
        <w:rPr>
          <w:color w:val="000000" w:themeColor="text1"/>
        </w:rPr>
        <w:t>— Indexes of screen destination</w:t>
      </w:r>
    </w:p>
    <w:p w14:paraId="5490A143" w14:textId="6BAC4322" w:rsidR="00DF7081" w:rsidRPr="005D382B" w:rsidRDefault="00DF7081" w:rsidP="00DF7081">
      <w:pPr>
        <w:pStyle w:val="ListBullet3"/>
        <w:rPr>
          <w:b/>
          <w:bCs/>
          <w:color w:val="000000" w:themeColor="text1"/>
        </w:rPr>
      </w:pPr>
      <w:r w:rsidRPr="005D382B">
        <w:rPr>
          <w:color w:val="000000" w:themeColor="text1"/>
        </w:rPr>
        <w:t xml:space="preserve"> Layer – </w:t>
      </w:r>
      <w:r w:rsidR="00F8071E" w:rsidRPr="005D382B">
        <w:rPr>
          <w:color w:val="000000" w:themeColor="text1"/>
        </w:rPr>
        <w:t xml:space="preserve">Array of layers index in screen destination on which </w:t>
      </w:r>
      <w:proofErr w:type="spellStart"/>
      <w:r w:rsidR="00F8071E" w:rsidRPr="005D382B">
        <w:rPr>
          <w:color w:val="000000" w:themeColor="text1"/>
        </w:rPr>
        <w:t>UserKey</w:t>
      </w:r>
      <w:proofErr w:type="spellEnd"/>
      <w:r w:rsidR="00F8071E" w:rsidRPr="005D382B">
        <w:rPr>
          <w:color w:val="000000" w:themeColor="text1"/>
        </w:rPr>
        <w:t xml:space="preserve"> is to be recalled.</w:t>
      </w:r>
      <w:r w:rsidR="00F8071E" w:rsidRPr="005D382B">
        <w:rPr>
          <w:color w:val="000000" w:themeColor="text1"/>
        </w:rPr>
        <w:br/>
      </w:r>
      <w:r w:rsidR="00F8071E" w:rsidRPr="005D382B">
        <w:rPr>
          <w:b/>
          <w:bCs/>
          <w:color w:val="000000" w:themeColor="text1"/>
        </w:rPr>
        <w:t>*Note: If user provide params: {"id": x, "</w:t>
      </w:r>
      <w:proofErr w:type="spellStart"/>
      <w:r w:rsidR="00F8071E" w:rsidRPr="005D382B">
        <w:rPr>
          <w:b/>
          <w:bCs/>
          <w:color w:val="000000" w:themeColor="text1"/>
        </w:rPr>
        <w:t>ScreenDestination</w:t>
      </w:r>
      <w:proofErr w:type="spellEnd"/>
      <w:r w:rsidR="00F8071E" w:rsidRPr="005D382B">
        <w:rPr>
          <w:b/>
          <w:bCs/>
          <w:color w:val="000000" w:themeColor="text1"/>
        </w:rPr>
        <w:t>": [1,2], "Layer":[1,2,3]} then this means Screen 1 - Layer 1,2,3, Screen 2 - Layer 1,2,3 and so on.</w:t>
      </w:r>
    </w:p>
    <w:p w14:paraId="46396EF0" w14:textId="3F84612C" w:rsidR="00941E9D" w:rsidRPr="005D382B" w:rsidRDefault="00DF7081" w:rsidP="00DF7081">
      <w:pPr>
        <w:pStyle w:val="ListBullet"/>
        <w:rPr>
          <w:color w:val="000000" w:themeColor="text1"/>
        </w:rPr>
      </w:pPr>
      <w:r w:rsidRPr="005D382B">
        <w:rPr>
          <w:color w:val="000000" w:themeColor="text1"/>
        </w:rPr>
        <w:t xml:space="preserve"> </w:t>
      </w:r>
      <w:r w:rsidR="00941E9D" w:rsidRPr="005D382B">
        <w:rPr>
          <w:color w:val="000000" w:themeColor="text1"/>
        </w:rPr>
        <w:t>Response:</w:t>
      </w:r>
    </w:p>
    <w:p w14:paraId="2461D3EB" w14:textId="77777777" w:rsidR="00941E9D" w:rsidRPr="005D382B" w:rsidRDefault="00941E9D" w:rsidP="00DF7081">
      <w:pPr>
        <w:pStyle w:val="ListBullet2"/>
        <w:spacing w:after="120"/>
        <w:rPr>
          <w:color w:val="000000" w:themeColor="text1"/>
        </w:rPr>
      </w:pPr>
      <w:r w:rsidRPr="005D382B">
        <w:rPr>
          <w:color w:val="000000" w:themeColor="text1"/>
        </w:rPr>
        <w:t>response: null</w:t>
      </w:r>
    </w:p>
    <w:p w14:paraId="580B92F8" w14:textId="77777777" w:rsidR="00941E9D" w:rsidRPr="005D382B" w:rsidRDefault="00941E9D" w:rsidP="00941E9D">
      <w:pPr>
        <w:pStyle w:val="ListBullet2"/>
        <w:spacing w:after="120"/>
        <w:rPr>
          <w:color w:val="000000" w:themeColor="text1"/>
        </w:rPr>
      </w:pPr>
      <w:r w:rsidRPr="005D382B">
        <w:rPr>
          <w:color w:val="000000" w:themeColor="text1"/>
        </w:rPr>
        <w:t>success: (0=success, anything else is an error)</w:t>
      </w:r>
    </w:p>
    <w:p w14:paraId="4F122190" w14:textId="77777777" w:rsidR="00941E9D" w:rsidRPr="005D382B" w:rsidRDefault="00941E9D" w:rsidP="00941E9D">
      <w:pPr>
        <w:pStyle w:val="ListBullet"/>
        <w:rPr>
          <w:color w:val="000000" w:themeColor="text1"/>
        </w:rPr>
      </w:pPr>
      <w:r w:rsidRPr="005D382B">
        <w:rPr>
          <w:color w:val="000000" w:themeColor="text1"/>
        </w:rPr>
        <w:t>Example:</w:t>
      </w:r>
    </w:p>
    <w:p w14:paraId="059E799E" w14:textId="1D9E60AE" w:rsidR="00941E9D" w:rsidRPr="005D382B" w:rsidRDefault="001B6707" w:rsidP="00941E9D">
      <w:pPr>
        <w:pStyle w:val="ListBullet2"/>
        <w:spacing w:after="120"/>
        <w:rPr>
          <w:color w:val="000000" w:themeColor="text1"/>
        </w:rPr>
      </w:pPr>
      <w:r w:rsidRPr="005D382B">
        <w:rPr>
          <w:color w:val="000000" w:themeColor="text1"/>
        </w:rPr>
        <w:t>{"params": {"id": 0, "</w:t>
      </w:r>
      <w:proofErr w:type="spellStart"/>
      <w:r w:rsidRPr="005D382B">
        <w:rPr>
          <w:color w:val="000000" w:themeColor="text1"/>
        </w:rPr>
        <w:t>ScreenDestination</w:t>
      </w:r>
      <w:proofErr w:type="spellEnd"/>
      <w:r w:rsidRPr="005D382B">
        <w:rPr>
          <w:color w:val="000000" w:themeColor="text1"/>
        </w:rPr>
        <w:t>": [0,1,2], "Layer":[0,2,4]}, "method":"</w:t>
      </w:r>
      <w:proofErr w:type="spellStart"/>
      <w:r w:rsidRPr="005D382B">
        <w:rPr>
          <w:color w:val="000000" w:themeColor="text1"/>
        </w:rPr>
        <w:t>recallUserKey</w:t>
      </w:r>
      <w:proofErr w:type="spellEnd"/>
      <w:r w:rsidRPr="005D382B">
        <w:rPr>
          <w:color w:val="000000" w:themeColor="text1"/>
        </w:rPr>
        <w:t>", "id":"1234", "jsonrpc":"2.0"} //Recall with id 0.</w:t>
      </w:r>
    </w:p>
    <w:p w14:paraId="0C814E65" w14:textId="252629D6" w:rsidR="00941E9D" w:rsidRPr="005D382B" w:rsidRDefault="001B6707" w:rsidP="00941E9D">
      <w:pPr>
        <w:pStyle w:val="ListBullet2"/>
        <w:spacing w:after="120"/>
        <w:rPr>
          <w:color w:val="000000" w:themeColor="text1"/>
        </w:rPr>
      </w:pPr>
      <w:r w:rsidRPr="005D382B">
        <w:rPr>
          <w:color w:val="000000" w:themeColor="text1"/>
        </w:rPr>
        <w:t>{"params": {"</w:t>
      </w:r>
      <w:proofErr w:type="spellStart"/>
      <w:r w:rsidRPr="005D382B">
        <w:rPr>
          <w:color w:val="000000" w:themeColor="text1"/>
        </w:rPr>
        <w:t>userkeyName</w:t>
      </w:r>
      <w:proofErr w:type="spellEnd"/>
      <w:r w:rsidRPr="005D382B">
        <w:rPr>
          <w:color w:val="000000" w:themeColor="text1"/>
        </w:rPr>
        <w:t>": "</w:t>
      </w:r>
      <w:proofErr w:type="spellStart"/>
      <w:r w:rsidRPr="005D382B">
        <w:rPr>
          <w:color w:val="000000" w:themeColor="text1"/>
        </w:rPr>
        <w:t>abc</w:t>
      </w:r>
      <w:proofErr w:type="spellEnd"/>
      <w:r w:rsidRPr="005D382B">
        <w:rPr>
          <w:color w:val="000000" w:themeColor="text1"/>
        </w:rPr>
        <w:t>", "</w:t>
      </w:r>
      <w:proofErr w:type="spellStart"/>
      <w:r w:rsidRPr="005D382B">
        <w:rPr>
          <w:color w:val="000000" w:themeColor="text1"/>
        </w:rPr>
        <w:t>ScreenDestination</w:t>
      </w:r>
      <w:proofErr w:type="spellEnd"/>
      <w:r w:rsidRPr="005D382B">
        <w:rPr>
          <w:color w:val="000000" w:themeColor="text1"/>
        </w:rPr>
        <w:t>": [0,1], "Layer":[0]}, "method":"</w:t>
      </w:r>
      <w:proofErr w:type="spellStart"/>
      <w:r w:rsidRPr="005D382B">
        <w:rPr>
          <w:color w:val="000000" w:themeColor="text1"/>
        </w:rPr>
        <w:t>recallUserKey</w:t>
      </w:r>
      <w:proofErr w:type="spellEnd"/>
      <w:r w:rsidRPr="005D382B">
        <w:rPr>
          <w:color w:val="000000" w:themeColor="text1"/>
        </w:rPr>
        <w:t xml:space="preserve">", "id":"1234", "jsonrpc":"2.0"} //Recall </w:t>
      </w:r>
      <w:proofErr w:type="spellStart"/>
      <w:r w:rsidRPr="005D382B">
        <w:rPr>
          <w:color w:val="000000" w:themeColor="text1"/>
        </w:rPr>
        <w:t>userkey</w:t>
      </w:r>
      <w:proofErr w:type="spellEnd"/>
      <w:r w:rsidRPr="005D382B">
        <w:rPr>
          <w:color w:val="000000" w:themeColor="text1"/>
        </w:rPr>
        <w:t xml:space="preserve"> name “</w:t>
      </w:r>
      <w:proofErr w:type="spellStart"/>
      <w:r w:rsidRPr="005D382B">
        <w:rPr>
          <w:color w:val="000000" w:themeColor="text1"/>
        </w:rPr>
        <w:t>abc</w:t>
      </w:r>
      <w:proofErr w:type="spellEnd"/>
      <w:r w:rsidRPr="005D382B">
        <w:rPr>
          <w:color w:val="000000" w:themeColor="text1"/>
        </w:rPr>
        <w:t xml:space="preserve">”. </w:t>
      </w:r>
    </w:p>
    <w:p w14:paraId="3B4BBC55" w14:textId="44B6DF80" w:rsidR="0034764B" w:rsidRPr="005D382B" w:rsidRDefault="0034764B" w:rsidP="00AD1379">
      <w:pPr>
        <w:pStyle w:val="BodyText"/>
        <w:rPr>
          <w:color w:val="000000" w:themeColor="text1"/>
        </w:rPr>
      </w:pPr>
    </w:p>
    <w:p w14:paraId="0DF3FC7B" w14:textId="159D4AD5" w:rsidR="00DB61AB" w:rsidRPr="005D382B" w:rsidRDefault="00DB61AB" w:rsidP="00DB61AB">
      <w:pPr>
        <w:pStyle w:val="BodyText"/>
        <w:rPr>
          <w:b/>
          <w:color w:val="000000" w:themeColor="text1"/>
        </w:rPr>
      </w:pPr>
      <w:proofErr w:type="spellStart"/>
      <w:r w:rsidRPr="005D382B">
        <w:rPr>
          <w:b/>
          <w:color w:val="000000" w:themeColor="text1"/>
        </w:rPr>
        <w:t>listUserKey</w:t>
      </w:r>
      <w:proofErr w:type="spellEnd"/>
    </w:p>
    <w:p w14:paraId="6429A70A" w14:textId="77777777" w:rsidR="00DB61AB" w:rsidRPr="005D382B" w:rsidRDefault="00DB61AB" w:rsidP="00DB61AB">
      <w:pPr>
        <w:pStyle w:val="ListBullet"/>
        <w:rPr>
          <w:color w:val="000000" w:themeColor="text1"/>
        </w:rPr>
      </w:pPr>
      <w:r w:rsidRPr="005D382B">
        <w:rPr>
          <w:color w:val="000000" w:themeColor="text1"/>
        </w:rPr>
        <w:t>Definition:</w:t>
      </w:r>
    </w:p>
    <w:p w14:paraId="2CFA18DB" w14:textId="3C72FFC8" w:rsidR="00DB61AB" w:rsidRPr="005D382B" w:rsidRDefault="00F33349" w:rsidP="00DB61AB">
      <w:pPr>
        <w:pStyle w:val="ListBullet2"/>
        <w:spacing w:after="120"/>
        <w:rPr>
          <w:color w:val="000000" w:themeColor="text1"/>
        </w:rPr>
      </w:pPr>
      <w:r w:rsidRPr="005D382B">
        <w:rPr>
          <w:color w:val="000000" w:themeColor="text1"/>
        </w:rPr>
        <w:t xml:space="preserve">This API lists all </w:t>
      </w:r>
      <w:proofErr w:type="spellStart"/>
      <w:r w:rsidRPr="005D382B">
        <w:rPr>
          <w:color w:val="000000" w:themeColor="text1"/>
        </w:rPr>
        <w:t>userkeys</w:t>
      </w:r>
      <w:proofErr w:type="spellEnd"/>
      <w:r w:rsidRPr="005D382B">
        <w:rPr>
          <w:color w:val="000000" w:themeColor="text1"/>
        </w:rPr>
        <w:t xml:space="preserve"> in the </w:t>
      </w:r>
      <w:r w:rsidR="00D86012" w:rsidRPr="005D382B">
        <w:rPr>
          <w:color w:val="000000" w:themeColor="text1"/>
        </w:rPr>
        <w:t>system.</w:t>
      </w:r>
    </w:p>
    <w:p w14:paraId="11984475" w14:textId="48899D68" w:rsidR="00DB61AB" w:rsidRPr="005D382B" w:rsidRDefault="00DB61AB" w:rsidP="00F33349">
      <w:pPr>
        <w:pStyle w:val="ListBullet2"/>
        <w:numPr>
          <w:ilvl w:val="0"/>
          <w:numId w:val="0"/>
        </w:numPr>
        <w:spacing w:after="120"/>
        <w:rPr>
          <w:color w:val="000000" w:themeColor="text1"/>
        </w:rPr>
      </w:pPr>
    </w:p>
    <w:p w14:paraId="1986E724" w14:textId="77777777" w:rsidR="00DB61AB" w:rsidRPr="005D382B" w:rsidRDefault="00DB61AB" w:rsidP="00DB61AB">
      <w:pPr>
        <w:pStyle w:val="ListBullet"/>
        <w:rPr>
          <w:color w:val="000000" w:themeColor="text1"/>
        </w:rPr>
      </w:pPr>
      <w:r w:rsidRPr="005D382B">
        <w:rPr>
          <w:color w:val="000000" w:themeColor="text1"/>
        </w:rPr>
        <w:t>Request params:</w:t>
      </w:r>
    </w:p>
    <w:p w14:paraId="27559C41" w14:textId="77777777" w:rsidR="00F33349" w:rsidRPr="005D382B" w:rsidRDefault="00DB61AB" w:rsidP="00F33349">
      <w:pPr>
        <w:pStyle w:val="ListBullet2"/>
        <w:spacing w:after="120"/>
        <w:rPr>
          <w:color w:val="000000" w:themeColor="text1"/>
        </w:rPr>
      </w:pPr>
      <w:r w:rsidRPr="005D382B">
        <w:rPr>
          <w:color w:val="000000" w:themeColor="text1"/>
        </w:rPr>
        <w:t xml:space="preserve">params: </w:t>
      </w:r>
      <w:r w:rsidR="00F33349" w:rsidRPr="005D382B">
        <w:rPr>
          <w:rFonts w:ascii="Courier New" w:hAnsi="Courier New" w:cs="Courier New"/>
          <w:color w:val="000000" w:themeColor="text1"/>
          <w:sz w:val="18"/>
          <w:szCs w:val="18"/>
        </w:rPr>
        <w:t>{</w:t>
      </w:r>
      <w:r w:rsidRPr="005D382B">
        <w:rPr>
          <w:rFonts w:ascii="Courier New" w:hAnsi="Courier New" w:cs="Courier New"/>
          <w:color w:val="000000" w:themeColor="text1"/>
          <w:sz w:val="18"/>
          <w:szCs w:val="18"/>
        </w:rPr>
        <w:t>}</w:t>
      </w:r>
    </w:p>
    <w:p w14:paraId="0FFB9D6B" w14:textId="167F2907" w:rsidR="00DB61AB" w:rsidRPr="005D382B" w:rsidRDefault="00DB61AB" w:rsidP="00F33349">
      <w:pPr>
        <w:pStyle w:val="ListBullet"/>
        <w:rPr>
          <w:color w:val="000000" w:themeColor="text1"/>
        </w:rPr>
      </w:pPr>
      <w:r w:rsidRPr="005D382B">
        <w:rPr>
          <w:color w:val="000000" w:themeColor="text1"/>
        </w:rPr>
        <w:t xml:space="preserve"> Response:</w:t>
      </w:r>
    </w:p>
    <w:p w14:paraId="42D2D588" w14:textId="77777777" w:rsidR="00DB61AB" w:rsidRPr="005D382B" w:rsidRDefault="00DB61AB" w:rsidP="00DB61AB">
      <w:pPr>
        <w:pStyle w:val="ListBullet2"/>
        <w:spacing w:after="120"/>
        <w:rPr>
          <w:color w:val="000000" w:themeColor="text1"/>
        </w:rPr>
      </w:pPr>
      <w:r w:rsidRPr="005D382B">
        <w:rPr>
          <w:color w:val="000000" w:themeColor="text1"/>
        </w:rPr>
        <w:t>response: null</w:t>
      </w:r>
    </w:p>
    <w:p w14:paraId="2D569D12" w14:textId="77777777" w:rsidR="00DB61AB" w:rsidRPr="005D382B" w:rsidRDefault="00DB61AB" w:rsidP="00DB61AB">
      <w:pPr>
        <w:pStyle w:val="ListBullet2"/>
        <w:spacing w:after="120"/>
        <w:rPr>
          <w:color w:val="000000" w:themeColor="text1"/>
        </w:rPr>
      </w:pPr>
      <w:r w:rsidRPr="005D382B">
        <w:rPr>
          <w:color w:val="000000" w:themeColor="text1"/>
        </w:rPr>
        <w:t>success: (0=success, anything else is an error)</w:t>
      </w:r>
    </w:p>
    <w:p w14:paraId="6ED48D22" w14:textId="77777777" w:rsidR="00DB61AB" w:rsidRPr="005D382B" w:rsidRDefault="00DB61AB" w:rsidP="00DB61AB">
      <w:pPr>
        <w:pStyle w:val="ListBullet"/>
        <w:rPr>
          <w:color w:val="000000" w:themeColor="text1"/>
        </w:rPr>
      </w:pPr>
      <w:r w:rsidRPr="005D382B">
        <w:rPr>
          <w:color w:val="000000" w:themeColor="text1"/>
        </w:rPr>
        <w:t>Example:</w:t>
      </w:r>
    </w:p>
    <w:p w14:paraId="6B374A22" w14:textId="605E3C0A" w:rsidR="00DB61AB" w:rsidRPr="005D382B" w:rsidRDefault="00D66EEC" w:rsidP="00DB61AB">
      <w:pPr>
        <w:pStyle w:val="ListBullet2"/>
        <w:spacing w:after="120"/>
        <w:rPr>
          <w:color w:val="000000" w:themeColor="text1"/>
        </w:rPr>
      </w:pPr>
      <w:r w:rsidRPr="005D382B">
        <w:rPr>
          <w:color w:val="000000" w:themeColor="text1"/>
        </w:rPr>
        <w:t>{"params": {}, "method":"</w:t>
      </w:r>
      <w:proofErr w:type="spellStart"/>
      <w:r w:rsidRPr="005D382B">
        <w:rPr>
          <w:color w:val="000000" w:themeColor="text1"/>
        </w:rPr>
        <w:t>listUserKeys</w:t>
      </w:r>
      <w:proofErr w:type="spellEnd"/>
      <w:r w:rsidRPr="005D382B">
        <w:rPr>
          <w:color w:val="000000" w:themeColor="text1"/>
        </w:rPr>
        <w:t>", "id":"1234", "jsonrpc":"2.0"}</w:t>
      </w:r>
    </w:p>
    <w:p w14:paraId="36A90A11" w14:textId="7E466221" w:rsidR="00DB61AB" w:rsidRDefault="00DB61AB" w:rsidP="00AD1379">
      <w:pPr>
        <w:pStyle w:val="BodyText"/>
        <w:rPr>
          <w:color w:val="000000" w:themeColor="text1"/>
        </w:rPr>
      </w:pPr>
    </w:p>
    <w:p w14:paraId="55A6142A" w14:textId="77777777" w:rsidR="00E56CB2" w:rsidRDefault="00E56CB2" w:rsidP="00E56CB2">
      <w:pPr>
        <w:pStyle w:val="BodyText"/>
        <w:rPr>
          <w:ins w:id="17" w:author="mine" w:date="2020-10-14T16:39:00Z"/>
        </w:rPr>
      </w:pPr>
    </w:p>
    <w:p w14:paraId="5F606367" w14:textId="77777777" w:rsidR="00E56CB2" w:rsidRPr="00DA22A9" w:rsidRDefault="00E56CB2" w:rsidP="00E56CB2">
      <w:pPr>
        <w:pStyle w:val="BodyText"/>
        <w:rPr>
          <w:ins w:id="18" w:author="mine" w:date="2020-10-14T16:39:00Z"/>
          <w:b/>
        </w:rPr>
      </w:pPr>
      <w:proofErr w:type="spellStart"/>
      <w:ins w:id="19" w:author="mine" w:date="2020-10-14T16:39:00Z">
        <w:r w:rsidRPr="00DA22A9">
          <w:rPr>
            <w:b/>
          </w:rPr>
          <w:t>list</w:t>
        </w:r>
        <w:r>
          <w:rPr>
            <w:b/>
          </w:rPr>
          <w:t>SourceMainBackup</w:t>
        </w:r>
        <w:proofErr w:type="spellEnd"/>
      </w:ins>
    </w:p>
    <w:p w14:paraId="3392F6FC" w14:textId="77777777" w:rsidR="00E33623" w:rsidRPr="005D382B" w:rsidRDefault="00E33623" w:rsidP="00E33623">
      <w:pPr>
        <w:pStyle w:val="BodyText"/>
        <w:rPr>
          <w:moveFrom w:id="20" w:author="mine" w:date="2020-10-14T16:39:00Z"/>
          <w:b/>
          <w:color w:val="000000" w:themeColor="text1"/>
        </w:rPr>
      </w:pPr>
      <w:moveFromRangeStart w:id="21" w:author="mine" w:date="2020-10-14T16:39:00Z" w:name="move53585963"/>
      <w:moveFrom w:id="22" w:author="mine" w:date="2020-10-14T16:39:00Z">
        <w:r w:rsidRPr="00E33623">
          <w:rPr>
            <w:b/>
            <w:color w:val="000000" w:themeColor="text1"/>
          </w:rPr>
          <w:t>resetSourceMainBackup</w:t>
        </w:r>
      </w:moveFrom>
    </w:p>
    <w:moveFromRangeEnd w:id="21"/>
    <w:p w14:paraId="0FD23F96" w14:textId="77777777" w:rsidR="00E56CB2" w:rsidRDefault="00E56CB2" w:rsidP="00E56CB2">
      <w:pPr>
        <w:pStyle w:val="ListBullet"/>
        <w:rPr>
          <w:rPrChange w:id="23" w:author="mine" w:date="2020-10-14T16:39:00Z">
            <w:rPr>
              <w:color w:val="000000" w:themeColor="text1"/>
            </w:rPr>
          </w:rPrChange>
        </w:rPr>
      </w:pPr>
      <w:r>
        <w:rPr>
          <w:rPrChange w:id="24" w:author="mine" w:date="2020-10-14T16:39:00Z">
            <w:rPr>
              <w:color w:val="000000" w:themeColor="text1"/>
            </w:rPr>
          </w:rPrChange>
        </w:rPr>
        <w:t>Definition:</w:t>
      </w:r>
    </w:p>
    <w:p w14:paraId="0FDE16D1" w14:textId="08469135" w:rsidR="00E56CB2" w:rsidRDefault="00E56CB2">
      <w:pPr>
        <w:pStyle w:val="ListBullet2"/>
        <w:rPr>
          <w:rPrChange w:id="25" w:author="mine" w:date="2020-10-14T16:39:00Z">
            <w:rPr>
              <w:color w:val="000000" w:themeColor="text1"/>
            </w:rPr>
          </w:rPrChange>
        </w:rPr>
        <w:pPrChange w:id="26" w:author="mine" w:date="2020-10-14T16:39:00Z">
          <w:pPr>
            <w:pStyle w:val="ListBullet2"/>
            <w:spacing w:after="120"/>
          </w:pPr>
        </w:pPrChange>
      </w:pPr>
      <w:r>
        <w:rPr>
          <w:rPrChange w:id="27" w:author="mine" w:date="2020-10-14T16:39:00Z">
            <w:rPr>
              <w:color w:val="000000" w:themeColor="text1"/>
            </w:rPr>
          </w:rPrChange>
        </w:rPr>
        <w:t xml:space="preserve">This API </w:t>
      </w:r>
      <w:del w:id="28" w:author="mine" w:date="2020-10-14T16:39:00Z">
        <w:r w:rsidR="00E33623">
          <w:rPr>
            <w:color w:val="000000" w:themeColor="text1"/>
          </w:rPr>
          <w:delText>reset the applied source</w:delText>
        </w:r>
      </w:del>
      <w:ins w:id="29" w:author="mine" w:date="2020-10-14T16:39:00Z">
        <w:r>
          <w:t>shows list of inputs and backgrounds which has</w:t>
        </w:r>
      </w:ins>
      <w:r>
        <w:rPr>
          <w:rPrChange w:id="30" w:author="mine" w:date="2020-10-14T16:39:00Z">
            <w:rPr>
              <w:color w:val="000000" w:themeColor="text1"/>
            </w:rPr>
          </w:rPrChange>
        </w:rPr>
        <w:t xml:space="preserve"> backup </w:t>
      </w:r>
      <w:del w:id="31" w:author="mine" w:date="2020-10-14T16:39:00Z">
        <w:r w:rsidR="00E33623">
          <w:rPr>
            <w:color w:val="000000" w:themeColor="text1"/>
          </w:rPr>
          <w:delText>to primary</w:delText>
        </w:r>
      </w:del>
      <w:ins w:id="32" w:author="mine" w:date="2020-10-14T16:39:00Z">
        <w:r>
          <w:t>configured</w:t>
        </w:r>
      </w:ins>
      <w:r>
        <w:rPr>
          <w:rPrChange w:id="33" w:author="mine" w:date="2020-10-14T16:39:00Z">
            <w:rPr>
              <w:color w:val="000000" w:themeColor="text1"/>
            </w:rPr>
          </w:rPrChange>
        </w:rPr>
        <w:t>.</w:t>
      </w:r>
    </w:p>
    <w:p w14:paraId="163D6404" w14:textId="77777777" w:rsidR="00E33623" w:rsidRPr="005D382B" w:rsidRDefault="00E33623" w:rsidP="00E33623">
      <w:pPr>
        <w:pStyle w:val="ListBullet2"/>
        <w:numPr>
          <w:ilvl w:val="0"/>
          <w:numId w:val="0"/>
        </w:numPr>
        <w:spacing w:after="120"/>
        <w:rPr>
          <w:del w:id="34" w:author="mine" w:date="2020-10-14T16:39:00Z"/>
          <w:color w:val="000000" w:themeColor="text1"/>
        </w:rPr>
      </w:pPr>
    </w:p>
    <w:p w14:paraId="561E01AD" w14:textId="4C32A50D" w:rsidR="00E56CB2" w:rsidRDefault="00E56CB2" w:rsidP="00E56CB2">
      <w:pPr>
        <w:pStyle w:val="ListBullet"/>
        <w:rPr>
          <w:ins w:id="35" w:author="mine" w:date="2020-10-14T16:39:00Z"/>
        </w:rPr>
      </w:pPr>
      <w:r>
        <w:rPr>
          <w:rPrChange w:id="36" w:author="mine" w:date="2020-10-14T16:39:00Z">
            <w:rPr>
              <w:color w:val="000000" w:themeColor="text1"/>
            </w:rPr>
          </w:rPrChange>
        </w:rPr>
        <w:t>Request</w:t>
      </w:r>
      <w:del w:id="37" w:author="mine" w:date="2020-10-14T16:39:00Z">
        <w:r w:rsidR="00E33623" w:rsidRPr="005D382B">
          <w:rPr>
            <w:color w:val="000000" w:themeColor="text1"/>
          </w:rPr>
          <w:delText xml:space="preserve"> </w:delText>
        </w:r>
      </w:del>
      <w:ins w:id="38" w:author="mine" w:date="2020-10-14T16:39:00Z">
        <w:r>
          <w:t>:</w:t>
        </w:r>
      </w:ins>
    </w:p>
    <w:p w14:paraId="58333B10" w14:textId="77777777" w:rsidR="00E56CB2" w:rsidRDefault="00E56CB2">
      <w:pPr>
        <w:pStyle w:val="ListBullet2"/>
        <w:rPr>
          <w:rPrChange w:id="39" w:author="mine" w:date="2020-10-14T16:39:00Z">
            <w:rPr>
              <w:color w:val="000000" w:themeColor="text1"/>
            </w:rPr>
          </w:rPrChange>
        </w:rPr>
        <w:pPrChange w:id="40" w:author="mine" w:date="2020-10-14T16:39:00Z">
          <w:pPr>
            <w:pStyle w:val="ListBullet"/>
          </w:pPr>
        </w:pPrChange>
      </w:pPr>
      <w:r>
        <w:rPr>
          <w:rPrChange w:id="41" w:author="mine" w:date="2020-10-14T16:39:00Z">
            <w:rPr>
              <w:color w:val="000000" w:themeColor="text1"/>
            </w:rPr>
          </w:rPrChange>
        </w:rPr>
        <w:t>params:</w:t>
      </w:r>
      <w:ins w:id="42" w:author="mine" w:date="2020-10-14T16:39:00Z">
        <w:r>
          <w:t xml:space="preserve"> </w:t>
        </w:r>
        <w:r w:rsidRPr="003F2ECC">
          <w:rPr>
            <w:rFonts w:ascii="Courier New" w:hAnsi="Courier New" w:cs="Courier New"/>
            <w:sz w:val="18"/>
            <w:szCs w:val="18"/>
          </w:rPr>
          <w:t>{</w:t>
        </w:r>
        <w:r>
          <w:rPr>
            <w:rFonts w:ascii="Courier New" w:hAnsi="Courier New" w:cs="Courier New"/>
            <w:sz w:val="18"/>
            <w:szCs w:val="18"/>
          </w:rPr>
          <w:t>“</w:t>
        </w:r>
        <w:proofErr w:type="spellStart"/>
        <w:r w:rsidRPr="00F7442F">
          <w:rPr>
            <w:rFonts w:ascii="Courier New" w:hAnsi="Courier New" w:cs="Courier New"/>
            <w:sz w:val="18"/>
            <w:szCs w:val="18"/>
          </w:rPr>
          <w:t>inputType</w:t>
        </w:r>
        <w:proofErr w:type="spellEnd"/>
        <w:r>
          <w:rPr>
            <w:rFonts w:ascii="Courier New" w:hAnsi="Courier New" w:cs="Courier New"/>
            <w:sz w:val="18"/>
            <w:szCs w:val="18"/>
          </w:rPr>
          <w:t>”</w:t>
        </w:r>
        <w:r w:rsidRPr="003F2ECC">
          <w:rPr>
            <w:rFonts w:ascii="Courier New" w:hAnsi="Courier New" w:cs="Courier New"/>
            <w:sz w:val="18"/>
            <w:szCs w:val="18"/>
          </w:rPr>
          <w:t>: x}</w:t>
        </w:r>
      </w:ins>
    </w:p>
    <w:p w14:paraId="4DF2B505" w14:textId="77777777" w:rsidR="00E33623" w:rsidRPr="00416DD3" w:rsidRDefault="00E33623" w:rsidP="00E33623">
      <w:pPr>
        <w:pStyle w:val="ListBullet2"/>
        <w:spacing w:after="120"/>
        <w:rPr>
          <w:del w:id="43" w:author="mine" w:date="2020-10-14T16:39:00Z"/>
          <w:color w:val="000000" w:themeColor="text1"/>
        </w:rPr>
      </w:pPr>
      <w:del w:id="44" w:author="mine" w:date="2020-10-14T16:39:00Z">
        <w:r w:rsidRPr="005D382B">
          <w:rPr>
            <w:color w:val="000000" w:themeColor="text1"/>
          </w:rPr>
          <w:delText xml:space="preserve">params: </w:delText>
        </w:r>
        <w:r w:rsidR="00416DD3" w:rsidRPr="005D382B">
          <w:rPr>
            <w:rFonts w:ascii="Courier New" w:hAnsi="Courier New" w:cs="Courier New"/>
            <w:color w:val="000000" w:themeColor="text1"/>
            <w:sz w:val="18"/>
            <w:szCs w:val="18"/>
          </w:rPr>
          <w:delText>{</w:delText>
        </w:r>
        <w:r w:rsidR="00416DD3">
          <w:rPr>
            <w:color w:val="484848"/>
            <w:sz w:val="18"/>
            <w:szCs w:val="18"/>
            <w:shd w:val="clear" w:color="auto" w:fill="FFFFFF"/>
          </w:rPr>
          <w:delText>“id": 2</w:delText>
        </w:r>
        <w:r w:rsidRPr="005D382B">
          <w:rPr>
            <w:rFonts w:ascii="Courier New" w:hAnsi="Courier New" w:cs="Courier New"/>
            <w:color w:val="000000" w:themeColor="text1"/>
            <w:sz w:val="18"/>
            <w:szCs w:val="18"/>
          </w:rPr>
          <w:delText>}</w:delText>
        </w:r>
      </w:del>
    </w:p>
    <w:p w14:paraId="73175DBA" w14:textId="77777777" w:rsidR="00416DD3" w:rsidRPr="001600E6" w:rsidRDefault="00416DD3" w:rsidP="001600E6">
      <w:pPr>
        <w:pStyle w:val="ListBullet3"/>
        <w:rPr>
          <w:del w:id="45" w:author="mine" w:date="2020-10-14T16:39:00Z"/>
          <w:color w:val="000000" w:themeColor="text1"/>
        </w:rPr>
      </w:pPr>
      <w:del w:id="46" w:author="mine" w:date="2020-10-14T16:39:00Z">
        <w:r w:rsidRPr="00416DD3">
          <w:rPr>
            <w:color w:val="000000" w:themeColor="text1"/>
          </w:rPr>
          <w:delText>id: Source index to be reset.</w:delText>
        </w:r>
      </w:del>
    </w:p>
    <w:p w14:paraId="406DC043" w14:textId="62738B66" w:rsidR="00E56CB2" w:rsidRDefault="00E33623" w:rsidP="00E56CB2">
      <w:pPr>
        <w:pStyle w:val="ListBullet3"/>
        <w:rPr>
          <w:ins w:id="47" w:author="mine" w:date="2020-10-14T16:39:00Z"/>
        </w:rPr>
      </w:pPr>
      <w:del w:id="48" w:author="mine" w:date="2020-10-14T16:39:00Z">
        <w:r w:rsidRPr="005D382B">
          <w:rPr>
            <w:color w:val="000000" w:themeColor="text1"/>
          </w:rPr>
          <w:delText xml:space="preserve"> </w:delText>
        </w:r>
      </w:del>
      <w:ins w:id="49" w:author="mine" w:date="2020-10-14T16:39:00Z">
        <w:r w:rsidR="00E56CB2">
          <w:t xml:space="preserve">x can be – 1(Default): For all Inputs, 0 for inputs and 1 for Background. This is not mandatory parameter, if not provided, all (Inputs + Background) are listed.  </w:t>
        </w:r>
      </w:ins>
    </w:p>
    <w:p w14:paraId="4D758FF3" w14:textId="77777777" w:rsidR="00E56CB2" w:rsidRDefault="00E56CB2" w:rsidP="00E56CB2">
      <w:pPr>
        <w:pStyle w:val="ListBullet"/>
        <w:rPr>
          <w:rPrChange w:id="50" w:author="mine" w:date="2020-10-14T16:39:00Z">
            <w:rPr>
              <w:color w:val="000000" w:themeColor="text1"/>
            </w:rPr>
          </w:rPrChange>
        </w:rPr>
      </w:pPr>
      <w:r>
        <w:rPr>
          <w:rPrChange w:id="51" w:author="mine" w:date="2020-10-14T16:39:00Z">
            <w:rPr>
              <w:color w:val="000000" w:themeColor="text1"/>
            </w:rPr>
          </w:rPrChange>
        </w:rPr>
        <w:t>Response:</w:t>
      </w:r>
    </w:p>
    <w:p w14:paraId="32202D4D" w14:textId="77777777" w:rsidR="00E56CB2" w:rsidRDefault="00E56CB2" w:rsidP="00E56CB2">
      <w:pPr>
        <w:pStyle w:val="ListBullet2"/>
        <w:rPr>
          <w:ins w:id="52" w:author="mine" w:date="2020-10-14T16:39:00Z"/>
        </w:rPr>
      </w:pPr>
      <w:r>
        <w:rPr>
          <w:rPrChange w:id="53" w:author="mine" w:date="2020-10-14T16:39:00Z">
            <w:rPr>
              <w:color w:val="000000" w:themeColor="text1"/>
            </w:rPr>
          </w:rPrChange>
        </w:rPr>
        <w:t xml:space="preserve">response: </w:t>
      </w:r>
      <w:ins w:id="54" w:author="mine" w:date="2020-10-14T16:39:00Z">
        <w:r>
          <w:t>Array of inputs / Background</w:t>
        </w:r>
      </w:ins>
    </w:p>
    <w:p w14:paraId="1776BC84" w14:textId="77777777" w:rsidR="00E56CB2" w:rsidRDefault="00E56CB2">
      <w:pPr>
        <w:pStyle w:val="ListBullet2"/>
        <w:numPr>
          <w:ilvl w:val="0"/>
          <w:numId w:val="0"/>
        </w:numPr>
        <w:ind w:left="720"/>
        <w:rPr>
          <w:rPrChange w:id="55" w:author="mine" w:date="2020-10-14T16:39:00Z">
            <w:rPr>
              <w:color w:val="000000" w:themeColor="text1"/>
            </w:rPr>
          </w:rPrChange>
        </w:rPr>
        <w:pPrChange w:id="56" w:author="mine" w:date="2020-10-14T16:39:00Z">
          <w:pPr>
            <w:pStyle w:val="ListBullet2"/>
            <w:spacing w:after="120"/>
          </w:pPr>
        </w:pPrChange>
      </w:pPr>
      <w:ins w:id="57" w:author="mine" w:date="2020-10-14T16:39:00Z">
        <w:r>
          <w:t>[</w:t>
        </w:r>
        <w:r w:rsidRPr="006F6EBE">
          <w:t>{"id":0,"Name":"HDMIInput1","Backup":[{"id":0,"inputId":8,"stillId":</w:t>
        </w:r>
      </w:ins>
      <w:r w:rsidRPr="006F6EBE">
        <w:rPr>
          <w:rPrChange w:id="58" w:author="mine" w:date="2020-10-14T16:39:00Z">
            <w:rPr>
              <w:color w:val="000000" w:themeColor="text1"/>
            </w:rPr>
          </w:rPrChange>
        </w:rPr>
        <w:t>null</w:t>
      </w:r>
      <w:ins w:id="59" w:author="mine" w:date="2020-10-14T16:39:00Z">
        <w:r w:rsidRPr="006F6EBE">
          <w:t>,"destId":null,"Name":"DPBackground1"},{"id":2,"inputId":4,"stillId":null,"destId":null,"Name":"DPInput5"}]}</w:t>
        </w:r>
        <w:r>
          <w:t>]</w:t>
        </w:r>
      </w:ins>
    </w:p>
    <w:p w14:paraId="412AC9C0" w14:textId="77777777" w:rsidR="00E56CB2" w:rsidRDefault="00E56CB2" w:rsidP="00E56CB2">
      <w:pPr>
        <w:pStyle w:val="ListBullet3"/>
        <w:rPr>
          <w:ins w:id="60" w:author="mine" w:date="2020-10-14T16:39:00Z"/>
        </w:rPr>
      </w:pPr>
      <w:ins w:id="61" w:author="mine" w:date="2020-10-14T16:39:00Z">
        <w:r>
          <w:t>id—Index of inputs or background.</w:t>
        </w:r>
      </w:ins>
    </w:p>
    <w:p w14:paraId="218AB4A0" w14:textId="77777777" w:rsidR="00E56CB2" w:rsidRDefault="00E56CB2" w:rsidP="00E56CB2">
      <w:pPr>
        <w:pStyle w:val="ListBullet3"/>
        <w:rPr>
          <w:ins w:id="62" w:author="mine" w:date="2020-10-14T16:39:00Z"/>
        </w:rPr>
      </w:pPr>
      <w:ins w:id="63" w:author="mine" w:date="2020-10-14T16:39:00Z">
        <w:r>
          <w:t xml:space="preserve">Name—Name of </w:t>
        </w:r>
        <w:proofErr w:type="spellStart"/>
        <w:r>
          <w:t>inpt</w:t>
        </w:r>
        <w:proofErr w:type="spellEnd"/>
        <w:r>
          <w:t>/Background.</w:t>
        </w:r>
      </w:ins>
    </w:p>
    <w:p w14:paraId="61402ADA" w14:textId="77777777" w:rsidR="00E56CB2" w:rsidRDefault="00E56CB2" w:rsidP="00E56CB2">
      <w:pPr>
        <w:pStyle w:val="ListBullet3"/>
        <w:rPr>
          <w:ins w:id="64" w:author="mine" w:date="2020-10-14T16:39:00Z"/>
        </w:rPr>
      </w:pPr>
      <w:proofErr w:type="spellStart"/>
      <w:ins w:id="65" w:author="mine" w:date="2020-10-14T16:39:00Z">
        <w:r>
          <w:t>VideoStatus</w:t>
        </w:r>
        <w:proofErr w:type="spellEnd"/>
        <w:r>
          <w:t xml:space="preserve">: </w:t>
        </w:r>
      </w:ins>
    </w:p>
    <w:p w14:paraId="75B8C708" w14:textId="77777777" w:rsidR="00E56CB2" w:rsidRDefault="00E56CB2" w:rsidP="00E56CB2">
      <w:pPr>
        <w:pStyle w:val="ListBullet3"/>
        <w:numPr>
          <w:ilvl w:val="1"/>
          <w:numId w:val="8"/>
        </w:numPr>
        <w:rPr>
          <w:ins w:id="66" w:author="mine" w:date="2020-10-14T16:39:00Z"/>
        </w:rPr>
      </w:pPr>
      <w:ins w:id="67" w:author="mine" w:date="2020-10-14T16:39:00Z">
        <w:r>
          <w:t>0: there is sync, but cannot acquire / lock mismatch</w:t>
        </w:r>
      </w:ins>
    </w:p>
    <w:p w14:paraId="4CB875F1" w14:textId="77777777" w:rsidR="00E56CB2" w:rsidRDefault="00E56CB2" w:rsidP="00E56CB2">
      <w:pPr>
        <w:pStyle w:val="ListBullet3"/>
        <w:numPr>
          <w:ilvl w:val="1"/>
          <w:numId w:val="8"/>
        </w:numPr>
        <w:rPr>
          <w:ins w:id="68" w:author="mine" w:date="2020-10-14T16:39:00Z"/>
        </w:rPr>
      </w:pPr>
      <w:ins w:id="69" w:author="mine" w:date="2020-10-14T16:39:00Z">
        <w:r>
          <w:t>1: Video status is OK</w:t>
        </w:r>
      </w:ins>
    </w:p>
    <w:p w14:paraId="5B917817" w14:textId="77777777" w:rsidR="00E56CB2" w:rsidRDefault="00E56CB2" w:rsidP="00E56CB2">
      <w:pPr>
        <w:pStyle w:val="ListBullet3"/>
        <w:numPr>
          <w:ilvl w:val="1"/>
          <w:numId w:val="8"/>
        </w:numPr>
        <w:rPr>
          <w:ins w:id="70" w:author="mine" w:date="2020-10-14T16:39:00Z"/>
        </w:rPr>
      </w:pPr>
      <w:ins w:id="71" w:author="mine" w:date="2020-10-14T16:39:00Z">
        <w:r>
          <w:t>2: Format mismatch between Input config and connector(s)</w:t>
        </w:r>
      </w:ins>
    </w:p>
    <w:p w14:paraId="76B8E684" w14:textId="77777777" w:rsidR="00E56CB2" w:rsidRDefault="00E56CB2" w:rsidP="00E56CB2">
      <w:pPr>
        <w:pStyle w:val="ListBullet3"/>
        <w:numPr>
          <w:ilvl w:val="1"/>
          <w:numId w:val="8"/>
        </w:numPr>
        <w:rPr>
          <w:ins w:id="72" w:author="mine" w:date="2020-10-14T16:39:00Z"/>
        </w:rPr>
      </w:pPr>
      <w:ins w:id="73" w:author="mine" w:date="2020-10-14T16:39:00Z">
        <w:r>
          <w:t>3: Capacity / system mode error</w:t>
        </w:r>
      </w:ins>
    </w:p>
    <w:p w14:paraId="2E703FD4" w14:textId="77777777" w:rsidR="00E56CB2" w:rsidRDefault="00E56CB2" w:rsidP="00E56CB2">
      <w:pPr>
        <w:pStyle w:val="ListBullet3"/>
        <w:numPr>
          <w:ilvl w:val="1"/>
          <w:numId w:val="8"/>
        </w:numPr>
        <w:rPr>
          <w:ins w:id="74" w:author="mine" w:date="2020-10-14T16:39:00Z"/>
        </w:rPr>
      </w:pPr>
      <w:ins w:id="75" w:author="mine" w:date="2020-10-14T16:39:00Z">
        <w:r>
          <w:t>4: A connector lost sync</w:t>
        </w:r>
      </w:ins>
    </w:p>
    <w:p w14:paraId="234D74D2" w14:textId="77777777" w:rsidR="00E56CB2" w:rsidRDefault="00E56CB2" w:rsidP="00E56CB2">
      <w:pPr>
        <w:pStyle w:val="ListBullet3"/>
        <w:rPr>
          <w:ins w:id="76" w:author="mine" w:date="2020-10-14T16:39:00Z"/>
        </w:rPr>
      </w:pPr>
      <w:ins w:id="77" w:author="mine" w:date="2020-10-14T16:39:00Z">
        <w:r>
          <w:t>Array of Backup</w:t>
        </w:r>
      </w:ins>
    </w:p>
    <w:p w14:paraId="6D8756BB" w14:textId="77777777" w:rsidR="00E56CB2" w:rsidRDefault="00E56CB2" w:rsidP="00E56CB2">
      <w:pPr>
        <w:pStyle w:val="ListBullet3"/>
        <w:numPr>
          <w:ilvl w:val="1"/>
          <w:numId w:val="8"/>
        </w:numPr>
        <w:rPr>
          <w:ins w:id="78" w:author="mine" w:date="2020-10-14T16:39:00Z"/>
        </w:rPr>
      </w:pPr>
      <w:ins w:id="79" w:author="mine" w:date="2020-10-14T16:39:00Z">
        <w:r>
          <w:t>Id – backup Index (0, 1, 2). (Max we can set 3 backup)</w:t>
        </w:r>
      </w:ins>
    </w:p>
    <w:p w14:paraId="7C1737D8" w14:textId="77777777" w:rsidR="00E56CB2" w:rsidRDefault="00E56CB2" w:rsidP="00E56CB2">
      <w:pPr>
        <w:pStyle w:val="ListBullet3"/>
        <w:numPr>
          <w:ilvl w:val="1"/>
          <w:numId w:val="8"/>
        </w:numPr>
        <w:rPr>
          <w:ins w:id="80" w:author="mine" w:date="2020-10-14T16:39:00Z"/>
        </w:rPr>
      </w:pPr>
      <w:proofErr w:type="spellStart"/>
      <w:ins w:id="81" w:author="mine" w:date="2020-10-14T16:39:00Z">
        <w:r>
          <w:t>InputId</w:t>
        </w:r>
        <w:proofErr w:type="spellEnd"/>
        <w:r>
          <w:t>: index of input which is configured as backup source.</w:t>
        </w:r>
      </w:ins>
    </w:p>
    <w:p w14:paraId="21C659AC" w14:textId="77777777" w:rsidR="00E56CB2" w:rsidRDefault="00E56CB2" w:rsidP="00E56CB2">
      <w:pPr>
        <w:pStyle w:val="ListBullet3"/>
        <w:numPr>
          <w:ilvl w:val="1"/>
          <w:numId w:val="8"/>
        </w:numPr>
        <w:rPr>
          <w:ins w:id="82" w:author="mine" w:date="2020-10-14T16:39:00Z"/>
        </w:rPr>
      </w:pPr>
      <w:proofErr w:type="spellStart"/>
      <w:ins w:id="83" w:author="mine" w:date="2020-10-14T16:39:00Z">
        <w:r>
          <w:t>stillId</w:t>
        </w:r>
        <w:proofErr w:type="spellEnd"/>
        <w:r>
          <w:t>: index of still which is configured as backup source.</w:t>
        </w:r>
      </w:ins>
    </w:p>
    <w:p w14:paraId="516AED3B" w14:textId="77777777" w:rsidR="00E56CB2" w:rsidRDefault="00E56CB2" w:rsidP="00E56CB2">
      <w:pPr>
        <w:pStyle w:val="ListBullet3"/>
        <w:numPr>
          <w:ilvl w:val="1"/>
          <w:numId w:val="8"/>
        </w:numPr>
        <w:rPr>
          <w:ins w:id="84" w:author="mine" w:date="2020-10-14T16:39:00Z"/>
        </w:rPr>
      </w:pPr>
      <w:proofErr w:type="spellStart"/>
      <w:ins w:id="85" w:author="mine" w:date="2020-10-14T16:39:00Z">
        <w:r>
          <w:t>destId</w:t>
        </w:r>
        <w:proofErr w:type="spellEnd"/>
        <w:r>
          <w:t>:</w:t>
        </w:r>
        <w:r w:rsidRPr="006F6EBE">
          <w:t xml:space="preserve"> </w:t>
        </w:r>
        <w:r>
          <w:t>index of screen destination which is configured as backup source.</w:t>
        </w:r>
      </w:ins>
    </w:p>
    <w:p w14:paraId="0E1BD0CB" w14:textId="77777777" w:rsidR="00E56CB2" w:rsidRDefault="00E56CB2" w:rsidP="00E56CB2">
      <w:pPr>
        <w:pStyle w:val="ListBullet3"/>
        <w:numPr>
          <w:ilvl w:val="1"/>
          <w:numId w:val="8"/>
        </w:numPr>
        <w:rPr>
          <w:ins w:id="86" w:author="mine" w:date="2020-10-14T16:39:00Z"/>
        </w:rPr>
      </w:pPr>
      <w:ins w:id="87" w:author="mine" w:date="2020-10-14T16:39:00Z">
        <w:r>
          <w:t>Name: Name of source configured as backup.</w:t>
        </w:r>
      </w:ins>
    </w:p>
    <w:p w14:paraId="5C25C5D9" w14:textId="77777777" w:rsidR="00E56CB2" w:rsidRDefault="00E56CB2" w:rsidP="00E56CB2">
      <w:pPr>
        <w:pStyle w:val="ListBullet3"/>
        <w:numPr>
          <w:ilvl w:val="0"/>
          <w:numId w:val="0"/>
        </w:numPr>
        <w:ind w:left="1800"/>
        <w:rPr>
          <w:ins w:id="88" w:author="mine" w:date="2020-10-14T16:39:00Z"/>
        </w:rPr>
      </w:pPr>
    </w:p>
    <w:p w14:paraId="30240853" w14:textId="77777777" w:rsidR="00E56CB2" w:rsidRDefault="00E56CB2">
      <w:pPr>
        <w:pStyle w:val="ListBullet2"/>
        <w:rPr>
          <w:rPrChange w:id="89" w:author="mine" w:date="2020-10-14T16:39:00Z">
            <w:rPr>
              <w:color w:val="000000" w:themeColor="text1"/>
            </w:rPr>
          </w:rPrChange>
        </w:rPr>
        <w:pPrChange w:id="90" w:author="mine" w:date="2020-10-14T16:39:00Z">
          <w:pPr>
            <w:pStyle w:val="ListBullet2"/>
            <w:spacing w:after="120"/>
          </w:pPr>
        </w:pPrChange>
      </w:pPr>
      <w:r>
        <w:rPr>
          <w:rPrChange w:id="91" w:author="mine" w:date="2020-10-14T16:39:00Z">
            <w:rPr>
              <w:color w:val="000000" w:themeColor="text1"/>
            </w:rPr>
          </w:rPrChange>
        </w:rPr>
        <w:t>success: (0=success, anything else is an error)</w:t>
      </w:r>
    </w:p>
    <w:p w14:paraId="7160209B" w14:textId="77777777" w:rsidR="00E56CB2" w:rsidRDefault="00E56CB2" w:rsidP="00E56CB2">
      <w:pPr>
        <w:pStyle w:val="ListBullet"/>
        <w:rPr>
          <w:rPrChange w:id="92" w:author="mine" w:date="2020-10-14T16:39:00Z">
            <w:rPr>
              <w:color w:val="000000" w:themeColor="text1"/>
            </w:rPr>
          </w:rPrChange>
        </w:rPr>
      </w:pPr>
      <w:r>
        <w:rPr>
          <w:rPrChange w:id="93" w:author="mine" w:date="2020-10-14T16:39:00Z">
            <w:rPr>
              <w:color w:val="000000" w:themeColor="text1"/>
            </w:rPr>
          </w:rPrChange>
        </w:rPr>
        <w:t>Example:</w:t>
      </w:r>
    </w:p>
    <w:p w14:paraId="0FCFCCF4" w14:textId="77777777" w:rsidR="00E56CB2" w:rsidRPr="003F2ECC" w:rsidRDefault="00E56CB2" w:rsidP="00E56CB2">
      <w:pPr>
        <w:pStyle w:val="ListBullet2"/>
        <w:rPr>
          <w:ins w:id="94" w:author="mine" w:date="2020-10-14T16:39:00Z"/>
          <w:rFonts w:ascii="Courier New" w:hAnsi="Courier New" w:cs="Courier New"/>
          <w:sz w:val="18"/>
          <w:szCs w:val="18"/>
        </w:rPr>
      </w:pPr>
      <w:ins w:id="95" w:author="mine" w:date="2020-10-14T16:39:00Z">
        <w:r w:rsidRPr="00F7442F">
          <w:rPr>
            <w:rFonts w:ascii="Courier New" w:hAnsi="Courier New" w:cs="Courier New"/>
            <w:sz w:val="18"/>
            <w:szCs w:val="18"/>
          </w:rPr>
          <w:t>{"params":{"</w:t>
        </w:r>
        <w:proofErr w:type="spellStart"/>
        <w:r w:rsidRPr="00F7442F">
          <w:rPr>
            <w:rFonts w:ascii="Courier New" w:hAnsi="Courier New" w:cs="Courier New"/>
            <w:sz w:val="18"/>
            <w:szCs w:val="18"/>
          </w:rPr>
          <w:t>inputType</w:t>
        </w:r>
        <w:proofErr w:type="spellEnd"/>
        <w:r w:rsidRPr="00F7442F">
          <w:rPr>
            <w:rFonts w:ascii="Courier New" w:hAnsi="Courier New" w:cs="Courier New"/>
            <w:sz w:val="18"/>
            <w:szCs w:val="18"/>
          </w:rPr>
          <w:t>": -1}, "method":"</w:t>
        </w:r>
        <w:proofErr w:type="spellStart"/>
        <w:r w:rsidRPr="00F7442F">
          <w:rPr>
            <w:rFonts w:ascii="Courier New" w:hAnsi="Courier New" w:cs="Courier New"/>
            <w:sz w:val="18"/>
            <w:szCs w:val="18"/>
          </w:rPr>
          <w:t>listSourceMainBackup</w:t>
        </w:r>
        <w:proofErr w:type="spellEnd"/>
        <w:r w:rsidRPr="00F7442F">
          <w:rPr>
            <w:rFonts w:ascii="Courier New" w:hAnsi="Courier New" w:cs="Courier New"/>
            <w:sz w:val="18"/>
            <w:szCs w:val="18"/>
          </w:rPr>
          <w:t>", "id":"1234", "jsonrpc":"2.0"}</w:t>
        </w:r>
      </w:ins>
    </w:p>
    <w:p w14:paraId="31F65CD2" w14:textId="77777777" w:rsidR="00E56CB2" w:rsidRDefault="00E56CB2" w:rsidP="00E56CB2">
      <w:pPr>
        <w:pStyle w:val="BodyText"/>
        <w:rPr>
          <w:ins w:id="96" w:author="mine" w:date="2020-10-14T16:39:00Z"/>
        </w:rPr>
      </w:pPr>
    </w:p>
    <w:p w14:paraId="5353B642" w14:textId="77777777" w:rsidR="00E56CB2" w:rsidRPr="00DA22A9" w:rsidRDefault="00E56CB2" w:rsidP="00E56CB2">
      <w:pPr>
        <w:pStyle w:val="BodyText"/>
        <w:rPr>
          <w:ins w:id="97" w:author="mine" w:date="2020-10-14T16:39:00Z"/>
          <w:b/>
        </w:rPr>
      </w:pPr>
      <w:proofErr w:type="spellStart"/>
      <w:ins w:id="98" w:author="mine" w:date="2020-10-14T16:39:00Z">
        <w:r>
          <w:rPr>
            <w:b/>
          </w:rPr>
          <w:t>activateSourceMainBackup</w:t>
        </w:r>
        <w:proofErr w:type="spellEnd"/>
      </w:ins>
    </w:p>
    <w:p w14:paraId="4D83F73D" w14:textId="77777777" w:rsidR="00E56CB2" w:rsidRDefault="00E56CB2" w:rsidP="00E56CB2">
      <w:pPr>
        <w:pStyle w:val="ListBullet"/>
        <w:rPr>
          <w:ins w:id="99" w:author="mine" w:date="2020-10-14T16:39:00Z"/>
        </w:rPr>
      </w:pPr>
      <w:ins w:id="100" w:author="mine" w:date="2020-10-14T16:39:00Z">
        <w:r>
          <w:t>Definition:</w:t>
        </w:r>
      </w:ins>
    </w:p>
    <w:p w14:paraId="5AB0C343" w14:textId="77777777" w:rsidR="00E56CB2" w:rsidRDefault="00E56CB2" w:rsidP="00E56CB2">
      <w:pPr>
        <w:pStyle w:val="ListBullet2"/>
        <w:rPr>
          <w:ins w:id="101" w:author="mine" w:date="2020-10-14T16:39:00Z"/>
        </w:rPr>
      </w:pPr>
      <w:ins w:id="102" w:author="mine" w:date="2020-10-14T16:39:00Z">
        <w:r>
          <w:t>This API configure backups on inputs and backgrounds.</w:t>
        </w:r>
      </w:ins>
    </w:p>
    <w:p w14:paraId="4A3FD4F4" w14:textId="77777777" w:rsidR="00E56CB2" w:rsidRDefault="00E56CB2" w:rsidP="00E56CB2">
      <w:pPr>
        <w:pStyle w:val="ListBullet"/>
        <w:rPr>
          <w:ins w:id="103" w:author="mine" w:date="2020-10-14T16:39:00Z"/>
        </w:rPr>
      </w:pPr>
      <w:ins w:id="104" w:author="mine" w:date="2020-10-14T16:39:00Z">
        <w:r>
          <w:t>Request:</w:t>
        </w:r>
      </w:ins>
    </w:p>
    <w:p w14:paraId="0DD978E6" w14:textId="77777777" w:rsidR="00E56CB2" w:rsidRDefault="00E56CB2" w:rsidP="00E56CB2">
      <w:pPr>
        <w:pStyle w:val="ListBullet2"/>
        <w:rPr>
          <w:ins w:id="105" w:author="mine" w:date="2020-10-14T16:39:00Z"/>
          <w:rFonts w:ascii="Courier New" w:hAnsi="Courier New" w:cs="Courier New"/>
          <w:sz w:val="18"/>
          <w:szCs w:val="18"/>
        </w:rPr>
      </w:pPr>
      <w:ins w:id="106" w:author="mine" w:date="2020-10-14T16:39:00Z">
        <w:r>
          <w:t xml:space="preserve">params: </w:t>
        </w:r>
        <w:r w:rsidRPr="00034A04">
          <w:rPr>
            <w:rFonts w:ascii="Courier New" w:hAnsi="Courier New" w:cs="Courier New"/>
            <w:sz w:val="18"/>
            <w:szCs w:val="18"/>
          </w:rPr>
          <w:t xml:space="preserve">{"inputId":8, </w:t>
        </w:r>
      </w:ins>
    </w:p>
    <w:p w14:paraId="6AFFC460" w14:textId="77777777" w:rsidR="00E56CB2" w:rsidRDefault="00E56CB2" w:rsidP="00E56CB2">
      <w:pPr>
        <w:pStyle w:val="ListBullet2"/>
        <w:numPr>
          <w:ilvl w:val="0"/>
          <w:numId w:val="0"/>
        </w:numPr>
        <w:ind w:left="1800" w:firstLine="360"/>
        <w:rPr>
          <w:ins w:id="107" w:author="mine" w:date="2020-10-14T16:39:00Z"/>
          <w:rFonts w:ascii="Courier New" w:hAnsi="Courier New" w:cs="Courier New"/>
          <w:sz w:val="18"/>
          <w:szCs w:val="18"/>
        </w:rPr>
      </w:pPr>
      <w:ins w:id="108" w:author="mine" w:date="2020-10-14T16:39:00Z">
        <w:r w:rsidRPr="00034A04">
          <w:rPr>
            <w:rFonts w:ascii="Courier New" w:hAnsi="Courier New" w:cs="Courier New"/>
            <w:sz w:val="18"/>
            <w:szCs w:val="18"/>
          </w:rPr>
          <w:t>"Backup1": {"</w:t>
        </w:r>
        <w:proofErr w:type="spellStart"/>
        <w:r w:rsidRPr="00034A04">
          <w:rPr>
            <w:rFonts w:ascii="Courier New" w:hAnsi="Courier New" w:cs="Courier New"/>
            <w:sz w:val="18"/>
            <w:szCs w:val="18"/>
          </w:rPr>
          <w:t>SrcType</w:t>
        </w:r>
        <w:proofErr w:type="spellEnd"/>
        <w:r w:rsidRPr="00034A04">
          <w:rPr>
            <w:rFonts w:ascii="Courier New" w:hAnsi="Courier New" w:cs="Courier New"/>
            <w:sz w:val="18"/>
            <w:szCs w:val="18"/>
          </w:rPr>
          <w:t>": 1, "</w:t>
        </w:r>
        <w:proofErr w:type="spellStart"/>
        <w:r w:rsidRPr="00034A04">
          <w:rPr>
            <w:rFonts w:ascii="Courier New" w:hAnsi="Courier New" w:cs="Courier New"/>
            <w:sz w:val="18"/>
            <w:szCs w:val="18"/>
          </w:rPr>
          <w:t>SourceId</w:t>
        </w:r>
        <w:proofErr w:type="spellEnd"/>
        <w:r w:rsidRPr="00034A04">
          <w:rPr>
            <w:rFonts w:ascii="Courier New" w:hAnsi="Courier New" w:cs="Courier New"/>
            <w:sz w:val="18"/>
            <w:szCs w:val="18"/>
          </w:rPr>
          <w:t>": 1},</w:t>
        </w:r>
      </w:ins>
    </w:p>
    <w:p w14:paraId="711D993F" w14:textId="77777777" w:rsidR="00E56CB2" w:rsidRDefault="00E56CB2" w:rsidP="00E56CB2">
      <w:pPr>
        <w:pStyle w:val="ListBullet2"/>
        <w:numPr>
          <w:ilvl w:val="0"/>
          <w:numId w:val="0"/>
        </w:numPr>
        <w:ind w:left="1800" w:firstLine="360"/>
        <w:rPr>
          <w:ins w:id="109" w:author="mine" w:date="2020-10-14T16:39:00Z"/>
          <w:rFonts w:ascii="Courier New" w:hAnsi="Courier New" w:cs="Courier New"/>
          <w:sz w:val="18"/>
          <w:szCs w:val="18"/>
        </w:rPr>
      </w:pPr>
      <w:ins w:id="110" w:author="mine" w:date="2020-10-14T16:39:00Z">
        <w:r w:rsidRPr="00034A04">
          <w:rPr>
            <w:rFonts w:ascii="Courier New" w:hAnsi="Courier New" w:cs="Courier New"/>
            <w:sz w:val="18"/>
            <w:szCs w:val="18"/>
          </w:rPr>
          <w:t>"Backup2": {"</w:t>
        </w:r>
        <w:proofErr w:type="spellStart"/>
        <w:r w:rsidRPr="00034A04">
          <w:rPr>
            <w:rFonts w:ascii="Courier New" w:hAnsi="Courier New" w:cs="Courier New"/>
            <w:sz w:val="18"/>
            <w:szCs w:val="18"/>
          </w:rPr>
          <w:t>SrcType</w:t>
        </w:r>
        <w:proofErr w:type="spellEnd"/>
        <w:r w:rsidRPr="00034A04">
          <w:rPr>
            <w:rFonts w:ascii="Courier New" w:hAnsi="Courier New" w:cs="Courier New"/>
            <w:sz w:val="18"/>
            <w:szCs w:val="18"/>
          </w:rPr>
          <w:t>": 0, "</w:t>
        </w:r>
        <w:proofErr w:type="spellStart"/>
        <w:r w:rsidRPr="00034A04">
          <w:rPr>
            <w:rFonts w:ascii="Courier New" w:hAnsi="Courier New" w:cs="Courier New"/>
            <w:sz w:val="18"/>
            <w:szCs w:val="18"/>
          </w:rPr>
          <w:t>SourceId</w:t>
        </w:r>
        <w:proofErr w:type="spellEnd"/>
        <w:r w:rsidRPr="00034A04">
          <w:rPr>
            <w:rFonts w:ascii="Courier New" w:hAnsi="Courier New" w:cs="Courier New"/>
            <w:sz w:val="18"/>
            <w:szCs w:val="18"/>
          </w:rPr>
          <w:t>": 0},</w:t>
        </w:r>
        <w:r w:rsidRPr="00034A04">
          <w:rPr>
            <w:rFonts w:ascii="Courier New" w:hAnsi="Courier New" w:cs="Courier New"/>
            <w:sz w:val="18"/>
            <w:szCs w:val="18"/>
          </w:rPr>
          <w:tab/>
        </w:r>
        <w:r w:rsidRPr="00034A04">
          <w:rPr>
            <w:rFonts w:ascii="Courier New" w:hAnsi="Courier New" w:cs="Courier New"/>
            <w:sz w:val="18"/>
            <w:szCs w:val="18"/>
          </w:rPr>
          <w:tab/>
        </w:r>
        <w:r w:rsidRPr="00034A04">
          <w:rPr>
            <w:rFonts w:ascii="Courier New" w:hAnsi="Courier New" w:cs="Courier New"/>
            <w:sz w:val="18"/>
            <w:szCs w:val="18"/>
          </w:rPr>
          <w:tab/>
          <w:t>"Backup3": {"</w:t>
        </w:r>
        <w:proofErr w:type="spellStart"/>
        <w:r w:rsidRPr="00034A04">
          <w:rPr>
            <w:rFonts w:ascii="Courier New" w:hAnsi="Courier New" w:cs="Courier New"/>
            <w:sz w:val="18"/>
            <w:szCs w:val="18"/>
          </w:rPr>
          <w:t>SrcType</w:t>
        </w:r>
        <w:proofErr w:type="spellEnd"/>
        <w:r w:rsidRPr="00034A04">
          <w:rPr>
            <w:rFonts w:ascii="Courier New" w:hAnsi="Courier New" w:cs="Courier New"/>
            <w:sz w:val="18"/>
            <w:szCs w:val="18"/>
          </w:rPr>
          <w:t>": 1, "</w:t>
        </w:r>
        <w:proofErr w:type="spellStart"/>
        <w:r w:rsidRPr="00034A04">
          <w:rPr>
            <w:rFonts w:ascii="Courier New" w:hAnsi="Courier New" w:cs="Courier New"/>
            <w:sz w:val="18"/>
            <w:szCs w:val="18"/>
          </w:rPr>
          <w:t>SourceId</w:t>
        </w:r>
        <w:proofErr w:type="spellEnd"/>
        <w:r w:rsidRPr="00034A04">
          <w:rPr>
            <w:rFonts w:ascii="Courier New" w:hAnsi="Courier New" w:cs="Courier New"/>
            <w:sz w:val="18"/>
            <w:szCs w:val="18"/>
          </w:rPr>
          <w:t>": 0},</w:t>
        </w:r>
      </w:ins>
    </w:p>
    <w:p w14:paraId="178D0831" w14:textId="77777777" w:rsidR="00E56CB2" w:rsidRDefault="00E56CB2" w:rsidP="00E56CB2">
      <w:pPr>
        <w:pStyle w:val="ListBullet2"/>
        <w:numPr>
          <w:ilvl w:val="0"/>
          <w:numId w:val="0"/>
        </w:numPr>
        <w:ind w:left="1440" w:firstLine="720"/>
        <w:rPr>
          <w:ins w:id="111" w:author="mine" w:date="2020-10-14T16:39:00Z"/>
        </w:rPr>
      </w:pPr>
      <w:ins w:id="112" w:author="mine" w:date="2020-10-14T16:39:00Z">
        <w:r w:rsidRPr="00034A04">
          <w:rPr>
            <w:rFonts w:ascii="Courier New" w:hAnsi="Courier New" w:cs="Courier New"/>
            <w:sz w:val="18"/>
            <w:szCs w:val="18"/>
          </w:rPr>
          <w:t>"BackUpState":1}</w:t>
        </w:r>
      </w:ins>
    </w:p>
    <w:p w14:paraId="187FEE7C" w14:textId="77777777" w:rsidR="00E56CB2" w:rsidRDefault="00E56CB2" w:rsidP="00E56CB2">
      <w:pPr>
        <w:pStyle w:val="ListBullet3"/>
        <w:rPr>
          <w:ins w:id="113" w:author="mine" w:date="2020-10-14T16:39:00Z"/>
        </w:rPr>
      </w:pPr>
      <w:proofErr w:type="spellStart"/>
      <w:ins w:id="114" w:author="mine" w:date="2020-10-14T16:39:00Z">
        <w:r w:rsidRPr="00034A04">
          <w:rPr>
            <w:rFonts w:ascii="Courier New" w:hAnsi="Courier New" w:cs="Courier New"/>
            <w:sz w:val="18"/>
            <w:szCs w:val="18"/>
          </w:rPr>
          <w:t>inputId</w:t>
        </w:r>
        <w:proofErr w:type="spellEnd"/>
        <w:r>
          <w:rPr>
            <w:rFonts w:ascii="Courier New" w:hAnsi="Courier New" w:cs="Courier New"/>
            <w:sz w:val="18"/>
            <w:szCs w:val="18"/>
          </w:rPr>
          <w:t xml:space="preserve">: </w:t>
        </w:r>
        <w:r w:rsidRPr="00CD1FDC">
          <w:t>index of input/Background for which backup needs to be configured</w:t>
        </w:r>
        <w:r>
          <w:t>.</w:t>
        </w:r>
      </w:ins>
    </w:p>
    <w:p w14:paraId="7EECC4BD" w14:textId="77777777" w:rsidR="00E56CB2" w:rsidRDefault="00E56CB2" w:rsidP="00E56CB2">
      <w:pPr>
        <w:pStyle w:val="ListBullet3"/>
        <w:rPr>
          <w:ins w:id="115" w:author="mine" w:date="2020-10-14T16:39:00Z"/>
        </w:rPr>
      </w:pPr>
      <w:ins w:id="116" w:author="mine" w:date="2020-10-14T16:39:00Z">
        <w:r>
          <w:t xml:space="preserve">Backup1/Backup2/Backup3: </w:t>
        </w:r>
      </w:ins>
    </w:p>
    <w:p w14:paraId="5C44819E" w14:textId="77777777" w:rsidR="00E56CB2" w:rsidRDefault="00E56CB2" w:rsidP="00E56CB2">
      <w:pPr>
        <w:pStyle w:val="ListBullet3"/>
        <w:numPr>
          <w:ilvl w:val="1"/>
          <w:numId w:val="8"/>
        </w:numPr>
        <w:rPr>
          <w:ins w:id="117" w:author="mine" w:date="2020-10-14T16:39:00Z"/>
        </w:rPr>
      </w:pPr>
      <w:proofErr w:type="spellStart"/>
      <w:ins w:id="118" w:author="mine" w:date="2020-10-14T16:39:00Z">
        <w:r>
          <w:t>SrcType</w:t>
        </w:r>
        <w:proofErr w:type="spellEnd"/>
        <w:r>
          <w:t>: 0 for input, 1 for Stills.</w:t>
        </w:r>
      </w:ins>
    </w:p>
    <w:p w14:paraId="4B2D6716" w14:textId="77777777" w:rsidR="00E56CB2" w:rsidRDefault="00E56CB2" w:rsidP="00E56CB2">
      <w:pPr>
        <w:pStyle w:val="ListBullet3"/>
        <w:numPr>
          <w:ilvl w:val="1"/>
          <w:numId w:val="8"/>
        </w:numPr>
        <w:rPr>
          <w:ins w:id="119" w:author="mine" w:date="2020-10-14T16:39:00Z"/>
        </w:rPr>
      </w:pPr>
      <w:proofErr w:type="spellStart"/>
      <w:ins w:id="120" w:author="mine" w:date="2020-10-14T16:39:00Z">
        <w:r>
          <w:t>SourceId</w:t>
        </w:r>
        <w:proofErr w:type="spellEnd"/>
        <w:r>
          <w:t>: Index of input/background or Still.</w:t>
        </w:r>
      </w:ins>
    </w:p>
    <w:p w14:paraId="27D884EB" w14:textId="77777777" w:rsidR="00E56CB2" w:rsidRDefault="00E56CB2" w:rsidP="00E56CB2">
      <w:pPr>
        <w:pStyle w:val="ListBullet3"/>
        <w:rPr>
          <w:ins w:id="121" w:author="mine" w:date="2020-10-14T16:39:00Z"/>
        </w:rPr>
      </w:pPr>
      <w:proofErr w:type="spellStart"/>
      <w:ins w:id="122" w:author="mine" w:date="2020-10-14T16:39:00Z">
        <w:r>
          <w:t>BackupState</w:t>
        </w:r>
        <w:proofErr w:type="spellEnd"/>
        <w:r>
          <w:t>: Backup id which needs to be set for backup of the main input. -1 to set primary and is default (If not provided then primary will be activated)</w:t>
        </w:r>
      </w:ins>
    </w:p>
    <w:p w14:paraId="3870019D" w14:textId="77777777" w:rsidR="00E56CB2" w:rsidRDefault="00E56CB2" w:rsidP="00E56CB2">
      <w:pPr>
        <w:pStyle w:val="ListBullet"/>
        <w:rPr>
          <w:ins w:id="123" w:author="mine" w:date="2020-10-14T16:39:00Z"/>
        </w:rPr>
      </w:pPr>
      <w:ins w:id="124" w:author="mine" w:date="2020-10-14T16:39:00Z">
        <w:r>
          <w:t>Response:</w:t>
        </w:r>
      </w:ins>
    </w:p>
    <w:p w14:paraId="3BFAC07F" w14:textId="77777777" w:rsidR="00E56CB2" w:rsidRDefault="00E56CB2" w:rsidP="00E56CB2">
      <w:pPr>
        <w:pStyle w:val="ListBullet2"/>
        <w:rPr>
          <w:ins w:id="125" w:author="mine" w:date="2020-10-14T16:39:00Z"/>
        </w:rPr>
      </w:pPr>
      <w:ins w:id="126" w:author="mine" w:date="2020-10-14T16:39:00Z">
        <w:r>
          <w:t>response: null</w:t>
        </w:r>
      </w:ins>
    </w:p>
    <w:p w14:paraId="1DB7A786" w14:textId="77777777" w:rsidR="00E56CB2" w:rsidRDefault="00E56CB2" w:rsidP="00E56CB2">
      <w:pPr>
        <w:pStyle w:val="ListBullet2"/>
        <w:rPr>
          <w:ins w:id="127" w:author="mine" w:date="2020-10-14T16:39:00Z"/>
        </w:rPr>
      </w:pPr>
      <w:ins w:id="128" w:author="mine" w:date="2020-10-14T16:39:00Z">
        <w:r>
          <w:t>success: (0=success, anything else is an error)</w:t>
        </w:r>
      </w:ins>
    </w:p>
    <w:p w14:paraId="29A27BEC" w14:textId="77777777" w:rsidR="00E56CB2" w:rsidRDefault="00E56CB2" w:rsidP="00E56CB2">
      <w:pPr>
        <w:pStyle w:val="ListBullet"/>
        <w:rPr>
          <w:ins w:id="129" w:author="mine" w:date="2020-10-14T16:39:00Z"/>
        </w:rPr>
      </w:pPr>
      <w:ins w:id="130" w:author="mine" w:date="2020-10-14T16:39:00Z">
        <w:r>
          <w:t>Example:</w:t>
        </w:r>
      </w:ins>
    </w:p>
    <w:p w14:paraId="5978E812" w14:textId="77777777" w:rsidR="00E56CB2" w:rsidRDefault="00E56CB2" w:rsidP="00E56CB2">
      <w:pPr>
        <w:pStyle w:val="ListBullet2"/>
        <w:rPr>
          <w:ins w:id="131" w:author="mine" w:date="2020-10-14T16:39:00Z"/>
          <w:rFonts w:ascii="Courier New" w:hAnsi="Courier New" w:cs="Courier New"/>
          <w:sz w:val="18"/>
          <w:szCs w:val="18"/>
        </w:rPr>
      </w:pPr>
      <w:ins w:id="132" w:author="mine" w:date="2020-10-14T16:39:00Z">
        <w:r w:rsidRPr="00034A04">
          <w:rPr>
            <w:rFonts w:ascii="Courier New" w:hAnsi="Courier New" w:cs="Courier New"/>
            <w:sz w:val="18"/>
            <w:szCs w:val="18"/>
          </w:rPr>
          <w:t xml:space="preserve">{"params":{"inputId":8, </w:t>
        </w:r>
      </w:ins>
    </w:p>
    <w:p w14:paraId="0E6BE47E" w14:textId="77777777" w:rsidR="00E56CB2" w:rsidRDefault="00E56CB2" w:rsidP="00E56CB2">
      <w:pPr>
        <w:pStyle w:val="ListBullet2"/>
        <w:numPr>
          <w:ilvl w:val="0"/>
          <w:numId w:val="0"/>
        </w:numPr>
        <w:ind w:left="1800" w:firstLine="360"/>
        <w:rPr>
          <w:ins w:id="133" w:author="mine" w:date="2020-10-14T16:39:00Z"/>
          <w:rFonts w:ascii="Courier New" w:hAnsi="Courier New" w:cs="Courier New"/>
          <w:sz w:val="18"/>
          <w:szCs w:val="18"/>
        </w:rPr>
      </w:pPr>
      <w:ins w:id="134" w:author="mine" w:date="2020-10-14T16:39:00Z">
        <w:r w:rsidRPr="00034A04">
          <w:rPr>
            <w:rFonts w:ascii="Courier New" w:hAnsi="Courier New" w:cs="Courier New"/>
            <w:sz w:val="18"/>
            <w:szCs w:val="18"/>
          </w:rPr>
          <w:t>"Backup1": {"</w:t>
        </w:r>
        <w:proofErr w:type="spellStart"/>
        <w:r w:rsidRPr="00034A04">
          <w:rPr>
            <w:rFonts w:ascii="Courier New" w:hAnsi="Courier New" w:cs="Courier New"/>
            <w:sz w:val="18"/>
            <w:szCs w:val="18"/>
          </w:rPr>
          <w:t>SrcType</w:t>
        </w:r>
        <w:proofErr w:type="spellEnd"/>
        <w:r w:rsidRPr="00034A04">
          <w:rPr>
            <w:rFonts w:ascii="Courier New" w:hAnsi="Courier New" w:cs="Courier New"/>
            <w:sz w:val="18"/>
            <w:szCs w:val="18"/>
          </w:rPr>
          <w:t>": 1, "</w:t>
        </w:r>
        <w:proofErr w:type="spellStart"/>
        <w:r w:rsidRPr="00034A04">
          <w:rPr>
            <w:rFonts w:ascii="Courier New" w:hAnsi="Courier New" w:cs="Courier New"/>
            <w:sz w:val="18"/>
            <w:szCs w:val="18"/>
          </w:rPr>
          <w:t>SourceId</w:t>
        </w:r>
        <w:proofErr w:type="spellEnd"/>
        <w:r w:rsidRPr="00034A04">
          <w:rPr>
            <w:rFonts w:ascii="Courier New" w:hAnsi="Courier New" w:cs="Courier New"/>
            <w:sz w:val="18"/>
            <w:szCs w:val="18"/>
          </w:rPr>
          <w:t>": 1},</w:t>
        </w:r>
      </w:ins>
    </w:p>
    <w:p w14:paraId="5C29631B" w14:textId="77777777" w:rsidR="00E56CB2" w:rsidRDefault="00E56CB2" w:rsidP="00E56CB2">
      <w:pPr>
        <w:pStyle w:val="ListBullet2"/>
        <w:numPr>
          <w:ilvl w:val="0"/>
          <w:numId w:val="0"/>
        </w:numPr>
        <w:ind w:left="1800" w:firstLine="360"/>
        <w:rPr>
          <w:ins w:id="135" w:author="mine" w:date="2020-10-14T16:39:00Z"/>
          <w:rFonts w:ascii="Courier New" w:hAnsi="Courier New" w:cs="Courier New"/>
          <w:sz w:val="18"/>
          <w:szCs w:val="18"/>
        </w:rPr>
      </w:pPr>
      <w:ins w:id="136" w:author="mine" w:date="2020-10-14T16:39:00Z">
        <w:r w:rsidRPr="00034A04">
          <w:rPr>
            <w:rFonts w:ascii="Courier New" w:hAnsi="Courier New" w:cs="Courier New"/>
            <w:sz w:val="18"/>
            <w:szCs w:val="18"/>
          </w:rPr>
          <w:t>"Backup2": {"</w:t>
        </w:r>
        <w:proofErr w:type="spellStart"/>
        <w:r w:rsidRPr="00034A04">
          <w:rPr>
            <w:rFonts w:ascii="Courier New" w:hAnsi="Courier New" w:cs="Courier New"/>
            <w:sz w:val="18"/>
            <w:szCs w:val="18"/>
          </w:rPr>
          <w:t>SrcType</w:t>
        </w:r>
        <w:proofErr w:type="spellEnd"/>
        <w:r w:rsidRPr="00034A04">
          <w:rPr>
            <w:rFonts w:ascii="Courier New" w:hAnsi="Courier New" w:cs="Courier New"/>
            <w:sz w:val="18"/>
            <w:szCs w:val="18"/>
          </w:rPr>
          <w:t>": 0, "</w:t>
        </w:r>
        <w:proofErr w:type="spellStart"/>
        <w:r w:rsidRPr="00034A04">
          <w:rPr>
            <w:rFonts w:ascii="Courier New" w:hAnsi="Courier New" w:cs="Courier New"/>
            <w:sz w:val="18"/>
            <w:szCs w:val="18"/>
          </w:rPr>
          <w:t>SourceId</w:t>
        </w:r>
        <w:proofErr w:type="spellEnd"/>
        <w:r w:rsidRPr="00034A04">
          <w:rPr>
            <w:rFonts w:ascii="Courier New" w:hAnsi="Courier New" w:cs="Courier New"/>
            <w:sz w:val="18"/>
            <w:szCs w:val="18"/>
          </w:rPr>
          <w:t>": 0},</w:t>
        </w:r>
        <w:r w:rsidRPr="00034A04">
          <w:rPr>
            <w:rFonts w:ascii="Courier New" w:hAnsi="Courier New" w:cs="Courier New"/>
            <w:sz w:val="18"/>
            <w:szCs w:val="18"/>
          </w:rPr>
          <w:tab/>
        </w:r>
        <w:r w:rsidRPr="00034A04">
          <w:rPr>
            <w:rFonts w:ascii="Courier New" w:hAnsi="Courier New" w:cs="Courier New"/>
            <w:sz w:val="18"/>
            <w:szCs w:val="18"/>
          </w:rPr>
          <w:tab/>
        </w:r>
        <w:r w:rsidRPr="00034A04">
          <w:rPr>
            <w:rFonts w:ascii="Courier New" w:hAnsi="Courier New" w:cs="Courier New"/>
            <w:sz w:val="18"/>
            <w:szCs w:val="18"/>
          </w:rPr>
          <w:tab/>
          <w:t>"Backup3": {"</w:t>
        </w:r>
        <w:proofErr w:type="spellStart"/>
        <w:r w:rsidRPr="00034A04">
          <w:rPr>
            <w:rFonts w:ascii="Courier New" w:hAnsi="Courier New" w:cs="Courier New"/>
            <w:sz w:val="18"/>
            <w:szCs w:val="18"/>
          </w:rPr>
          <w:t>SrcType</w:t>
        </w:r>
        <w:proofErr w:type="spellEnd"/>
        <w:r w:rsidRPr="00034A04">
          <w:rPr>
            <w:rFonts w:ascii="Courier New" w:hAnsi="Courier New" w:cs="Courier New"/>
            <w:sz w:val="18"/>
            <w:szCs w:val="18"/>
          </w:rPr>
          <w:t>": 1, "</w:t>
        </w:r>
        <w:proofErr w:type="spellStart"/>
        <w:r w:rsidRPr="00034A04">
          <w:rPr>
            <w:rFonts w:ascii="Courier New" w:hAnsi="Courier New" w:cs="Courier New"/>
            <w:sz w:val="18"/>
            <w:szCs w:val="18"/>
          </w:rPr>
          <w:t>SourceId</w:t>
        </w:r>
        <w:proofErr w:type="spellEnd"/>
        <w:r w:rsidRPr="00034A04">
          <w:rPr>
            <w:rFonts w:ascii="Courier New" w:hAnsi="Courier New" w:cs="Courier New"/>
            <w:sz w:val="18"/>
            <w:szCs w:val="18"/>
          </w:rPr>
          <w:t>": 0},</w:t>
        </w:r>
      </w:ins>
    </w:p>
    <w:p w14:paraId="3ACBD887" w14:textId="77777777" w:rsidR="00E56CB2" w:rsidRPr="003F2ECC" w:rsidRDefault="00E56CB2" w:rsidP="00E56CB2">
      <w:pPr>
        <w:pStyle w:val="ListBullet2"/>
        <w:numPr>
          <w:ilvl w:val="0"/>
          <w:numId w:val="0"/>
        </w:numPr>
        <w:ind w:left="1800" w:firstLine="360"/>
        <w:rPr>
          <w:ins w:id="137" w:author="mine" w:date="2020-10-14T16:39:00Z"/>
          <w:rFonts w:ascii="Courier New" w:hAnsi="Courier New" w:cs="Courier New"/>
          <w:sz w:val="18"/>
          <w:szCs w:val="18"/>
        </w:rPr>
      </w:pPr>
      <w:ins w:id="138" w:author="mine" w:date="2020-10-14T16:39:00Z">
        <w:r w:rsidRPr="00034A04">
          <w:rPr>
            <w:rFonts w:ascii="Courier New" w:hAnsi="Courier New" w:cs="Courier New"/>
            <w:sz w:val="18"/>
            <w:szCs w:val="18"/>
          </w:rPr>
          <w:t>"BackUpState":1}, "method":"</w:t>
        </w:r>
        <w:proofErr w:type="spellStart"/>
        <w:r w:rsidRPr="00034A04">
          <w:rPr>
            <w:rFonts w:ascii="Courier New" w:hAnsi="Courier New" w:cs="Courier New"/>
            <w:sz w:val="18"/>
            <w:szCs w:val="18"/>
          </w:rPr>
          <w:t>activateSourceMainBackup</w:t>
        </w:r>
        <w:proofErr w:type="spellEnd"/>
        <w:r w:rsidRPr="00034A04">
          <w:rPr>
            <w:rFonts w:ascii="Courier New" w:hAnsi="Courier New" w:cs="Courier New"/>
            <w:sz w:val="18"/>
            <w:szCs w:val="18"/>
          </w:rPr>
          <w:t>", "id":"1234", "jsonrpc":"2.0"}</w:t>
        </w:r>
      </w:ins>
    </w:p>
    <w:p w14:paraId="6D2F964E" w14:textId="77777777" w:rsidR="00E56CB2" w:rsidRDefault="00E56CB2" w:rsidP="00AD1379">
      <w:pPr>
        <w:pStyle w:val="BodyText"/>
        <w:rPr>
          <w:ins w:id="139" w:author="mine" w:date="2020-10-14T16:39:00Z"/>
          <w:color w:val="000000" w:themeColor="text1"/>
        </w:rPr>
      </w:pPr>
    </w:p>
    <w:p w14:paraId="5900CA2F" w14:textId="0739E780" w:rsidR="00E33623" w:rsidRPr="005D382B" w:rsidRDefault="00E33623" w:rsidP="00E33623">
      <w:pPr>
        <w:pStyle w:val="BodyText"/>
        <w:rPr>
          <w:moveTo w:id="140" w:author="mine" w:date="2020-10-14T16:39:00Z"/>
          <w:b/>
          <w:color w:val="000000" w:themeColor="text1"/>
        </w:rPr>
      </w:pPr>
      <w:moveToRangeStart w:id="141" w:author="mine" w:date="2020-10-14T16:39:00Z" w:name="move53585963"/>
      <w:proofErr w:type="spellStart"/>
      <w:moveTo w:id="142" w:author="mine" w:date="2020-10-14T16:39:00Z">
        <w:r w:rsidRPr="00E33623">
          <w:rPr>
            <w:b/>
            <w:color w:val="000000" w:themeColor="text1"/>
          </w:rPr>
          <w:t>resetSourceMainBackup</w:t>
        </w:r>
        <w:proofErr w:type="spellEnd"/>
      </w:moveTo>
    </w:p>
    <w:moveToRangeEnd w:id="141"/>
    <w:p w14:paraId="0E595EAB" w14:textId="77777777" w:rsidR="00E33623" w:rsidRPr="005D382B" w:rsidRDefault="00E33623" w:rsidP="00E33623">
      <w:pPr>
        <w:pStyle w:val="ListBullet"/>
        <w:rPr>
          <w:ins w:id="143" w:author="mine" w:date="2020-10-14T16:39:00Z"/>
          <w:color w:val="000000" w:themeColor="text1"/>
        </w:rPr>
      </w:pPr>
      <w:ins w:id="144" w:author="mine" w:date="2020-10-14T16:39:00Z">
        <w:r w:rsidRPr="005D382B">
          <w:rPr>
            <w:color w:val="000000" w:themeColor="text1"/>
          </w:rPr>
          <w:t>Definition:</w:t>
        </w:r>
      </w:ins>
    </w:p>
    <w:p w14:paraId="159187B0" w14:textId="20D6AB97" w:rsidR="00E33623" w:rsidRPr="005D382B" w:rsidRDefault="00E33623" w:rsidP="00E33623">
      <w:pPr>
        <w:pStyle w:val="ListBullet2"/>
        <w:spacing w:after="120"/>
        <w:rPr>
          <w:ins w:id="145" w:author="mine" w:date="2020-10-14T16:39:00Z"/>
          <w:color w:val="000000" w:themeColor="text1"/>
        </w:rPr>
      </w:pPr>
      <w:ins w:id="146" w:author="mine" w:date="2020-10-14T16:39:00Z">
        <w:r w:rsidRPr="005D382B">
          <w:rPr>
            <w:color w:val="000000" w:themeColor="text1"/>
          </w:rPr>
          <w:t xml:space="preserve">This API </w:t>
        </w:r>
        <w:r>
          <w:rPr>
            <w:color w:val="000000" w:themeColor="text1"/>
          </w:rPr>
          <w:t>reset the applied source backup to primary</w:t>
        </w:r>
        <w:r w:rsidRPr="005D382B">
          <w:rPr>
            <w:color w:val="000000" w:themeColor="text1"/>
          </w:rPr>
          <w:t>.</w:t>
        </w:r>
      </w:ins>
    </w:p>
    <w:p w14:paraId="0B0F1BF2" w14:textId="77777777" w:rsidR="00E33623" w:rsidRPr="005D382B" w:rsidRDefault="00E33623" w:rsidP="00E33623">
      <w:pPr>
        <w:pStyle w:val="ListBullet2"/>
        <w:numPr>
          <w:ilvl w:val="0"/>
          <w:numId w:val="0"/>
        </w:numPr>
        <w:spacing w:after="120"/>
        <w:rPr>
          <w:ins w:id="147" w:author="mine" w:date="2020-10-14T16:39:00Z"/>
          <w:color w:val="000000" w:themeColor="text1"/>
        </w:rPr>
      </w:pPr>
    </w:p>
    <w:p w14:paraId="5DAFBE72" w14:textId="77777777" w:rsidR="00E33623" w:rsidRPr="005D382B" w:rsidRDefault="00E33623" w:rsidP="00E33623">
      <w:pPr>
        <w:pStyle w:val="ListBullet"/>
        <w:rPr>
          <w:ins w:id="148" w:author="mine" w:date="2020-10-14T16:39:00Z"/>
          <w:color w:val="000000" w:themeColor="text1"/>
        </w:rPr>
      </w:pPr>
      <w:ins w:id="149" w:author="mine" w:date="2020-10-14T16:39:00Z">
        <w:r w:rsidRPr="005D382B">
          <w:rPr>
            <w:color w:val="000000" w:themeColor="text1"/>
          </w:rPr>
          <w:t>Request params:</w:t>
        </w:r>
      </w:ins>
    </w:p>
    <w:p w14:paraId="3A2A09B6" w14:textId="31D518F0" w:rsidR="00E33623" w:rsidRPr="00416DD3" w:rsidRDefault="00E33623" w:rsidP="00E33623">
      <w:pPr>
        <w:pStyle w:val="ListBullet2"/>
        <w:spacing w:after="120"/>
        <w:rPr>
          <w:ins w:id="150" w:author="mine" w:date="2020-10-14T16:39:00Z"/>
          <w:color w:val="000000" w:themeColor="text1"/>
        </w:rPr>
      </w:pPr>
      <w:ins w:id="151" w:author="mine" w:date="2020-10-14T16:39:00Z">
        <w:r w:rsidRPr="005D382B">
          <w:rPr>
            <w:color w:val="000000" w:themeColor="text1"/>
          </w:rPr>
          <w:t xml:space="preserve">params: </w:t>
        </w:r>
        <w:r w:rsidR="00416DD3" w:rsidRPr="005D382B">
          <w:rPr>
            <w:rFonts w:ascii="Courier New" w:hAnsi="Courier New" w:cs="Courier New"/>
            <w:color w:val="000000" w:themeColor="text1"/>
            <w:sz w:val="18"/>
            <w:szCs w:val="18"/>
          </w:rPr>
          <w:t>{</w:t>
        </w:r>
        <w:r w:rsidR="00416DD3">
          <w:rPr>
            <w:color w:val="484848"/>
            <w:sz w:val="18"/>
            <w:szCs w:val="18"/>
            <w:shd w:val="clear" w:color="auto" w:fill="FFFFFF"/>
          </w:rPr>
          <w:t>“id": 2</w:t>
        </w:r>
        <w:r w:rsidRPr="005D382B">
          <w:rPr>
            <w:rFonts w:ascii="Courier New" w:hAnsi="Courier New" w:cs="Courier New"/>
            <w:color w:val="000000" w:themeColor="text1"/>
            <w:sz w:val="18"/>
            <w:szCs w:val="18"/>
          </w:rPr>
          <w:t>}</w:t>
        </w:r>
      </w:ins>
    </w:p>
    <w:p w14:paraId="74B8B459" w14:textId="386FBE58" w:rsidR="00416DD3" w:rsidRPr="001600E6" w:rsidRDefault="00416DD3" w:rsidP="001600E6">
      <w:pPr>
        <w:pStyle w:val="ListBullet3"/>
        <w:rPr>
          <w:ins w:id="152" w:author="mine" w:date="2020-10-14T16:39:00Z"/>
          <w:color w:val="000000" w:themeColor="text1"/>
        </w:rPr>
      </w:pPr>
      <w:ins w:id="153" w:author="mine" w:date="2020-10-14T16:39:00Z">
        <w:r w:rsidRPr="00416DD3">
          <w:rPr>
            <w:color w:val="000000" w:themeColor="text1"/>
          </w:rPr>
          <w:t>id: Source index to be reset.</w:t>
        </w:r>
      </w:ins>
    </w:p>
    <w:p w14:paraId="79C34CFA" w14:textId="77777777" w:rsidR="00E33623" w:rsidRPr="005D382B" w:rsidRDefault="00E33623" w:rsidP="00E33623">
      <w:pPr>
        <w:pStyle w:val="ListBullet"/>
        <w:rPr>
          <w:ins w:id="154" w:author="mine" w:date="2020-10-14T16:39:00Z"/>
          <w:color w:val="000000" w:themeColor="text1"/>
        </w:rPr>
      </w:pPr>
      <w:ins w:id="155" w:author="mine" w:date="2020-10-14T16:39:00Z">
        <w:r w:rsidRPr="005D382B">
          <w:rPr>
            <w:color w:val="000000" w:themeColor="text1"/>
          </w:rPr>
          <w:t xml:space="preserve"> Response:</w:t>
        </w:r>
      </w:ins>
    </w:p>
    <w:p w14:paraId="546D060F" w14:textId="77777777" w:rsidR="00E33623" w:rsidRPr="005D382B" w:rsidRDefault="00E33623" w:rsidP="00E33623">
      <w:pPr>
        <w:pStyle w:val="ListBullet2"/>
        <w:spacing w:after="120"/>
        <w:rPr>
          <w:ins w:id="156" w:author="mine" w:date="2020-10-14T16:39:00Z"/>
          <w:color w:val="000000" w:themeColor="text1"/>
        </w:rPr>
      </w:pPr>
      <w:ins w:id="157" w:author="mine" w:date="2020-10-14T16:39:00Z">
        <w:r w:rsidRPr="005D382B">
          <w:rPr>
            <w:color w:val="000000" w:themeColor="text1"/>
          </w:rPr>
          <w:t>response: null</w:t>
        </w:r>
      </w:ins>
    </w:p>
    <w:p w14:paraId="758E555F" w14:textId="77777777" w:rsidR="00E33623" w:rsidRPr="005D382B" w:rsidRDefault="00E33623" w:rsidP="00E33623">
      <w:pPr>
        <w:pStyle w:val="ListBullet2"/>
        <w:spacing w:after="120"/>
        <w:rPr>
          <w:ins w:id="158" w:author="mine" w:date="2020-10-14T16:39:00Z"/>
          <w:color w:val="000000" w:themeColor="text1"/>
        </w:rPr>
      </w:pPr>
      <w:ins w:id="159" w:author="mine" w:date="2020-10-14T16:39:00Z">
        <w:r w:rsidRPr="005D382B">
          <w:rPr>
            <w:color w:val="000000" w:themeColor="text1"/>
          </w:rPr>
          <w:t>success: (0=success, anything else is an error)</w:t>
        </w:r>
      </w:ins>
    </w:p>
    <w:p w14:paraId="706E1B3D" w14:textId="77777777" w:rsidR="00E33623" w:rsidRPr="005D382B" w:rsidRDefault="00E33623" w:rsidP="00E33623">
      <w:pPr>
        <w:pStyle w:val="ListBullet"/>
        <w:rPr>
          <w:ins w:id="160" w:author="mine" w:date="2020-10-14T16:39:00Z"/>
          <w:color w:val="000000" w:themeColor="text1"/>
        </w:rPr>
      </w:pPr>
      <w:ins w:id="161" w:author="mine" w:date="2020-10-14T16:39:00Z">
        <w:r w:rsidRPr="005D382B">
          <w:rPr>
            <w:color w:val="000000" w:themeColor="text1"/>
          </w:rPr>
          <w:t>Example:</w:t>
        </w:r>
      </w:ins>
    </w:p>
    <w:p w14:paraId="4B17EB92" w14:textId="72BD0377" w:rsidR="00E33623" w:rsidRPr="005D382B" w:rsidRDefault="001600E6" w:rsidP="00E33623">
      <w:pPr>
        <w:pStyle w:val="ListBullet2"/>
        <w:spacing w:after="120"/>
        <w:rPr>
          <w:color w:val="000000" w:themeColor="text1"/>
        </w:rPr>
      </w:pPr>
      <w:r w:rsidRPr="001600E6">
        <w:rPr>
          <w:color w:val="000000" w:themeColor="text1"/>
        </w:rPr>
        <w:t>{"params": {"id": 22}, "method":"</w:t>
      </w:r>
      <w:proofErr w:type="spellStart"/>
      <w:r w:rsidRPr="001600E6">
        <w:rPr>
          <w:color w:val="000000" w:themeColor="text1"/>
        </w:rPr>
        <w:t>resetSourceMainBackup</w:t>
      </w:r>
      <w:proofErr w:type="spellEnd"/>
      <w:r w:rsidRPr="001600E6">
        <w:rPr>
          <w:color w:val="000000" w:themeColor="text1"/>
        </w:rPr>
        <w:t>", "id":"1234", "jsonrpc":"2.0"}</w:t>
      </w:r>
    </w:p>
    <w:p w14:paraId="2A13E9E5" w14:textId="24541A43" w:rsidR="00E33623" w:rsidRDefault="00E33623" w:rsidP="00AD1379">
      <w:pPr>
        <w:pStyle w:val="BodyText"/>
        <w:rPr>
          <w:color w:val="000000" w:themeColor="text1"/>
        </w:rPr>
      </w:pPr>
    </w:p>
    <w:p w14:paraId="55E81FE6" w14:textId="1ECEEB0A" w:rsidR="003B2477" w:rsidRPr="004D1ADD" w:rsidRDefault="003B2477" w:rsidP="003B2477">
      <w:pPr>
        <w:pStyle w:val="BodyText"/>
        <w:rPr>
          <w:b/>
        </w:rPr>
      </w:pPr>
      <w:proofErr w:type="spellStart"/>
      <w:r w:rsidRPr="004D1ADD">
        <w:rPr>
          <w:b/>
        </w:rPr>
        <w:t>list</w:t>
      </w:r>
      <w:r>
        <w:rPr>
          <w:b/>
        </w:rPr>
        <w:t>Input</w:t>
      </w:r>
      <w:r w:rsidRPr="004D1ADD">
        <w:rPr>
          <w:b/>
        </w:rPr>
        <w:t>s</w:t>
      </w:r>
      <w:proofErr w:type="spellEnd"/>
    </w:p>
    <w:p w14:paraId="451CA94C" w14:textId="77777777" w:rsidR="003B2477" w:rsidRDefault="003B2477" w:rsidP="003B2477">
      <w:pPr>
        <w:pStyle w:val="ListBullet"/>
      </w:pPr>
      <w:r>
        <w:t>Definition:</w:t>
      </w:r>
    </w:p>
    <w:p w14:paraId="7797B447" w14:textId="46BDFB11" w:rsidR="003B2477" w:rsidRDefault="003B2477" w:rsidP="003B2477">
      <w:pPr>
        <w:pStyle w:val="ListBullet2"/>
        <w:spacing w:after="120"/>
      </w:pPr>
      <w:r>
        <w:t xml:space="preserve">This queries the list of inputs </w:t>
      </w:r>
      <w:r w:rsidR="00FD4B68">
        <w:t>configured.</w:t>
      </w:r>
    </w:p>
    <w:p w14:paraId="11EC08AC" w14:textId="77777777" w:rsidR="003B2477" w:rsidRDefault="003B2477" w:rsidP="003B2477">
      <w:pPr>
        <w:pStyle w:val="ListBullet"/>
      </w:pPr>
      <w:r>
        <w:t>Request:</w:t>
      </w:r>
    </w:p>
    <w:p w14:paraId="27157225" w14:textId="46FC1310" w:rsidR="003B2477" w:rsidRDefault="003B2477" w:rsidP="003B2477">
      <w:pPr>
        <w:pStyle w:val="ListBullet2"/>
        <w:spacing w:after="120"/>
      </w:pPr>
      <w:r>
        <w:t xml:space="preserve">params: </w:t>
      </w:r>
      <w:r w:rsidRPr="005340FD">
        <w:rPr>
          <w:rFonts w:ascii="Courier New" w:hAnsi="Courier New" w:cs="Courier New"/>
          <w:sz w:val="18"/>
          <w:szCs w:val="18"/>
        </w:rPr>
        <w:t>{"</w:t>
      </w:r>
      <w:proofErr w:type="spellStart"/>
      <w:r w:rsidRPr="003B2477">
        <w:rPr>
          <w:rFonts w:ascii="Courier New" w:hAnsi="Courier New" w:cs="Courier New"/>
          <w:sz w:val="18"/>
          <w:szCs w:val="18"/>
        </w:rPr>
        <w:t>inputId</w:t>
      </w:r>
      <w:proofErr w:type="spellEnd"/>
      <w:r w:rsidRPr="005340FD">
        <w:rPr>
          <w:rFonts w:ascii="Courier New" w:hAnsi="Courier New" w:cs="Courier New"/>
          <w:sz w:val="18"/>
          <w:szCs w:val="18"/>
        </w:rPr>
        <w:t>": x}</w:t>
      </w:r>
      <w:r w:rsidRPr="00BE58F1">
        <w:rPr>
          <w:rFonts w:ascii="Courier New" w:hAnsi="Courier New" w:cs="Courier New"/>
          <w:sz w:val="18"/>
          <w:szCs w:val="18"/>
        </w:rPr>
        <w:t>,</w:t>
      </w:r>
    </w:p>
    <w:p w14:paraId="7CC8D01A" w14:textId="77777777" w:rsidR="003B2477" w:rsidRDefault="003B2477" w:rsidP="003B2477">
      <w:pPr>
        <w:pStyle w:val="ListContinue2"/>
      </w:pPr>
      <w:r>
        <w:t>“x” can be:</w:t>
      </w:r>
    </w:p>
    <w:p w14:paraId="3EE46D68" w14:textId="47DCA891" w:rsidR="003B2477" w:rsidRDefault="003B2477" w:rsidP="003B2477">
      <w:pPr>
        <w:pStyle w:val="ListBullet3"/>
      </w:pPr>
      <w:r>
        <w:t>–1: For All inputs. (</w:t>
      </w:r>
      <w:proofErr w:type="spellStart"/>
      <w:r>
        <w:t>inputId</w:t>
      </w:r>
      <w:proofErr w:type="spellEnd"/>
      <w:r>
        <w:t xml:space="preserve"> is </w:t>
      </w:r>
      <w:r w:rsidR="00824D82">
        <w:t xml:space="preserve">optional </w:t>
      </w:r>
      <w:r>
        <w:t>parameter,</w:t>
      </w:r>
      <w:r w:rsidR="008976C9" w:rsidRPr="008976C9">
        <w:t xml:space="preserve"> </w:t>
      </w:r>
      <w:r w:rsidR="008976C9">
        <w:t>if not provided list of all inputs configured will be returned.</w:t>
      </w:r>
      <w:r>
        <w:t xml:space="preserve">) </w:t>
      </w:r>
    </w:p>
    <w:p w14:paraId="04ABDA1D" w14:textId="74CBA88F" w:rsidR="003B2477" w:rsidRDefault="003B2477" w:rsidP="00FD4B68">
      <w:pPr>
        <w:pStyle w:val="ListBullet3"/>
      </w:pPr>
      <w:r>
        <w:t>Anything else will be treated as input config index</w:t>
      </w:r>
      <w:r w:rsidR="00FD4B68">
        <w:t xml:space="preserve"> and will return input of that index.</w:t>
      </w:r>
    </w:p>
    <w:p w14:paraId="4FDB2B6E" w14:textId="77777777" w:rsidR="003B2477" w:rsidRDefault="003B2477" w:rsidP="003B2477">
      <w:pPr>
        <w:pStyle w:val="ListBullet"/>
      </w:pPr>
      <w:r>
        <w:t>Response:</w:t>
      </w:r>
    </w:p>
    <w:p w14:paraId="261DEAD6" w14:textId="7B8D1867" w:rsidR="003B2477" w:rsidRDefault="003B2477" w:rsidP="003B2477">
      <w:pPr>
        <w:pStyle w:val="ListBullet2"/>
        <w:spacing w:after="120"/>
      </w:pPr>
      <w:r>
        <w:t>response: Array of:</w:t>
      </w:r>
      <w:r w:rsidR="007B6E84" w:rsidRPr="007B6E84">
        <w:t xml:space="preserve"> {"id":8,"Name":"DPBackground1","SyncStatus":"None","VideoStatus":"No Sync","Format":"1920x1080p @59.94","Color_Space":"RGB, Full Range","Colorimetry":"BT.709","GammaFx":"SDR","ColorDepth":"N/A","Capacity":"SL"}</w:t>
      </w:r>
      <w:r w:rsidR="00FD4B68">
        <w:t>]</w:t>
      </w:r>
    </w:p>
    <w:p w14:paraId="64C6DF58" w14:textId="4D3BC664" w:rsidR="003B2477" w:rsidRDefault="003B2477" w:rsidP="003B2477">
      <w:pPr>
        <w:pStyle w:val="ListBullet3"/>
      </w:pPr>
      <w:r>
        <w:t xml:space="preserve">Response contains the array of </w:t>
      </w:r>
      <w:r w:rsidR="00FD4B68">
        <w:t>inputs</w:t>
      </w:r>
      <w:r>
        <w:t xml:space="preserve">. Above response contains id, name, </w:t>
      </w:r>
      <w:r w:rsidR="00FD4B68">
        <w:t xml:space="preserve">Sync status, video status, Format, Color Space, Colorimetry, Gamma </w:t>
      </w:r>
      <w:proofErr w:type="spellStart"/>
      <w:r w:rsidR="00FD4B68">
        <w:t>Fx</w:t>
      </w:r>
      <w:proofErr w:type="spellEnd"/>
      <w:r w:rsidR="00FD4B68">
        <w:t>, Color Depth and capacity</w:t>
      </w:r>
      <w:r>
        <w:t>.</w:t>
      </w:r>
    </w:p>
    <w:p w14:paraId="3C731760" w14:textId="77777777" w:rsidR="003B2477" w:rsidRDefault="003B2477" w:rsidP="003B2477">
      <w:pPr>
        <w:pStyle w:val="ListBullet2"/>
        <w:spacing w:after="120"/>
      </w:pPr>
      <w:r>
        <w:t>success: (0=success, anything else is an error)</w:t>
      </w:r>
    </w:p>
    <w:p w14:paraId="265480A3" w14:textId="77777777" w:rsidR="003B2477" w:rsidRDefault="003B2477" w:rsidP="003B2477">
      <w:pPr>
        <w:pStyle w:val="ListBullet"/>
      </w:pPr>
      <w:r>
        <w:t>Example:</w:t>
      </w:r>
    </w:p>
    <w:p w14:paraId="12D7C0FD" w14:textId="13B681DE" w:rsidR="003B2477" w:rsidRPr="005340FD" w:rsidRDefault="00FD4B68" w:rsidP="003B2477">
      <w:pPr>
        <w:pStyle w:val="ListBullet2"/>
        <w:spacing w:after="120"/>
        <w:rPr>
          <w:rFonts w:ascii="Courier New" w:hAnsi="Courier New" w:cs="Courier New"/>
          <w:sz w:val="18"/>
          <w:szCs w:val="18"/>
        </w:rPr>
      </w:pPr>
      <w:r w:rsidRPr="00FD4B68">
        <w:rPr>
          <w:rFonts w:ascii="Courier New" w:hAnsi="Courier New" w:cs="Courier New"/>
          <w:sz w:val="18"/>
          <w:szCs w:val="18"/>
        </w:rPr>
        <w:t>{"params":{"</w:t>
      </w:r>
      <w:proofErr w:type="spellStart"/>
      <w:r w:rsidRPr="00FD4B68">
        <w:rPr>
          <w:rFonts w:ascii="Courier New" w:hAnsi="Courier New" w:cs="Courier New"/>
          <w:sz w:val="18"/>
          <w:szCs w:val="18"/>
        </w:rPr>
        <w:t>inputId</w:t>
      </w:r>
      <w:proofErr w:type="spellEnd"/>
      <w:r w:rsidRPr="00FD4B68">
        <w:rPr>
          <w:rFonts w:ascii="Courier New" w:hAnsi="Courier New" w:cs="Courier New"/>
          <w:sz w:val="18"/>
          <w:szCs w:val="18"/>
        </w:rPr>
        <w:t>": 1}, "method":"</w:t>
      </w:r>
      <w:proofErr w:type="spellStart"/>
      <w:r w:rsidRPr="00FD4B68">
        <w:rPr>
          <w:rFonts w:ascii="Courier New" w:hAnsi="Courier New" w:cs="Courier New"/>
          <w:sz w:val="18"/>
          <w:szCs w:val="18"/>
        </w:rPr>
        <w:t>listInputs</w:t>
      </w:r>
      <w:proofErr w:type="spellEnd"/>
      <w:r w:rsidRPr="00FD4B68">
        <w:rPr>
          <w:rFonts w:ascii="Courier New" w:hAnsi="Courier New" w:cs="Courier New"/>
          <w:sz w:val="18"/>
          <w:szCs w:val="18"/>
        </w:rPr>
        <w:t>", "id":"1234", "jsonrpc":"2.0"}</w:t>
      </w:r>
    </w:p>
    <w:p w14:paraId="49803117" w14:textId="0F12A034" w:rsidR="003B2477" w:rsidRDefault="003B2477" w:rsidP="00AD1379">
      <w:pPr>
        <w:pStyle w:val="BodyText"/>
        <w:rPr>
          <w:color w:val="000000" w:themeColor="text1"/>
        </w:rPr>
      </w:pPr>
    </w:p>
    <w:p w14:paraId="5898AEB3" w14:textId="7472F1A0" w:rsidR="00FD4B68" w:rsidRDefault="00FD4B68" w:rsidP="00AD1379">
      <w:pPr>
        <w:pStyle w:val="BodyText"/>
        <w:rPr>
          <w:color w:val="000000" w:themeColor="text1"/>
        </w:rPr>
      </w:pPr>
    </w:p>
    <w:p w14:paraId="0B580FB8" w14:textId="2D88A1AA" w:rsidR="00FD4B68" w:rsidRPr="004D1ADD" w:rsidRDefault="00FD4B68" w:rsidP="00FD4B68">
      <w:pPr>
        <w:pStyle w:val="BodyText"/>
        <w:rPr>
          <w:b/>
        </w:rPr>
      </w:pPr>
      <w:proofErr w:type="spellStart"/>
      <w:r w:rsidRPr="004D1ADD">
        <w:rPr>
          <w:b/>
        </w:rPr>
        <w:t>list</w:t>
      </w:r>
      <w:r>
        <w:rPr>
          <w:b/>
        </w:rPr>
        <w:t>Output</w:t>
      </w:r>
      <w:r w:rsidRPr="004D1ADD">
        <w:rPr>
          <w:b/>
        </w:rPr>
        <w:t>s</w:t>
      </w:r>
      <w:proofErr w:type="spellEnd"/>
    </w:p>
    <w:p w14:paraId="4C5FB1D4" w14:textId="77777777" w:rsidR="00FD4B68" w:rsidRDefault="00FD4B68" w:rsidP="00FD4B68">
      <w:pPr>
        <w:pStyle w:val="ListBullet"/>
      </w:pPr>
      <w:r>
        <w:t>Definition:</w:t>
      </w:r>
    </w:p>
    <w:p w14:paraId="0E35DD66" w14:textId="147EF857" w:rsidR="00FD4B68" w:rsidRDefault="00FD4B68" w:rsidP="00FD4B68">
      <w:pPr>
        <w:pStyle w:val="ListBullet2"/>
        <w:spacing w:after="120"/>
      </w:pPr>
      <w:r>
        <w:t>This queries the list of outputs configured.</w:t>
      </w:r>
    </w:p>
    <w:p w14:paraId="437B3B31" w14:textId="77777777" w:rsidR="00FD4B68" w:rsidRDefault="00FD4B68" w:rsidP="00FD4B68">
      <w:pPr>
        <w:pStyle w:val="ListBullet"/>
      </w:pPr>
      <w:r>
        <w:t>Request:</w:t>
      </w:r>
    </w:p>
    <w:p w14:paraId="699A95EC" w14:textId="551E7532" w:rsidR="00FD4B68" w:rsidRDefault="00FD4B68" w:rsidP="00FD4B68">
      <w:pPr>
        <w:pStyle w:val="ListBullet2"/>
        <w:spacing w:after="120"/>
      </w:pPr>
      <w:r>
        <w:t xml:space="preserve">params: </w:t>
      </w:r>
      <w:r w:rsidRPr="005340FD">
        <w:rPr>
          <w:rFonts w:ascii="Courier New" w:hAnsi="Courier New" w:cs="Courier New"/>
          <w:sz w:val="18"/>
          <w:szCs w:val="18"/>
        </w:rPr>
        <w:t>{"</w:t>
      </w:r>
      <w:proofErr w:type="spellStart"/>
      <w:r w:rsidRPr="00FD4B68">
        <w:rPr>
          <w:rFonts w:ascii="Courier New" w:hAnsi="Courier New" w:cs="Courier New"/>
          <w:sz w:val="18"/>
          <w:szCs w:val="18"/>
        </w:rPr>
        <w:t>outputCfgId</w:t>
      </w:r>
      <w:proofErr w:type="spellEnd"/>
      <w:r w:rsidRPr="005340FD">
        <w:rPr>
          <w:rFonts w:ascii="Courier New" w:hAnsi="Courier New" w:cs="Courier New"/>
          <w:sz w:val="18"/>
          <w:szCs w:val="18"/>
        </w:rPr>
        <w:t>": x}</w:t>
      </w:r>
      <w:r w:rsidRPr="00BE58F1">
        <w:rPr>
          <w:rFonts w:ascii="Courier New" w:hAnsi="Courier New" w:cs="Courier New"/>
          <w:sz w:val="18"/>
          <w:szCs w:val="18"/>
        </w:rPr>
        <w:t>,</w:t>
      </w:r>
    </w:p>
    <w:p w14:paraId="6A7677BE" w14:textId="77777777" w:rsidR="00FD4B68" w:rsidRDefault="00FD4B68" w:rsidP="00FD4B68">
      <w:pPr>
        <w:pStyle w:val="ListContinue2"/>
      </w:pPr>
      <w:r>
        <w:t>“x” can be:</w:t>
      </w:r>
    </w:p>
    <w:p w14:paraId="5DDC9B46" w14:textId="1C0C4B0A" w:rsidR="00FD4B68" w:rsidRDefault="00FD4B68" w:rsidP="00FD4B68">
      <w:pPr>
        <w:pStyle w:val="ListBullet3"/>
      </w:pPr>
      <w:r>
        <w:t xml:space="preserve">–1: For All </w:t>
      </w:r>
      <w:r w:rsidR="008976C9">
        <w:t>out</w:t>
      </w:r>
      <w:r>
        <w:t>puts. (</w:t>
      </w:r>
      <w:proofErr w:type="spellStart"/>
      <w:r w:rsidRPr="00FD4B68">
        <w:t>outputCfgId</w:t>
      </w:r>
      <w:proofErr w:type="spellEnd"/>
      <w:r>
        <w:t xml:space="preserve"> is not mandatory parameter, if not provided list of all outputs configured</w:t>
      </w:r>
      <w:r w:rsidR="008976C9">
        <w:t xml:space="preserve"> will be returned</w:t>
      </w:r>
      <w:r>
        <w:t xml:space="preserve">.) </w:t>
      </w:r>
    </w:p>
    <w:p w14:paraId="733DB1CE" w14:textId="32DFF397" w:rsidR="00FD4B68" w:rsidRDefault="00FD4B68" w:rsidP="00FD4B68">
      <w:pPr>
        <w:pStyle w:val="ListBullet3"/>
      </w:pPr>
      <w:r>
        <w:t>Anything else will be treated as output config index and will return output of that index.</w:t>
      </w:r>
    </w:p>
    <w:p w14:paraId="20DB22D3" w14:textId="77777777" w:rsidR="00FD4B68" w:rsidRDefault="00FD4B68" w:rsidP="00FD4B68">
      <w:pPr>
        <w:pStyle w:val="ListBullet"/>
      </w:pPr>
      <w:r>
        <w:t>Response:</w:t>
      </w:r>
    </w:p>
    <w:p w14:paraId="11D3BD37" w14:textId="796F5065" w:rsidR="00FD4B68" w:rsidRDefault="00FD4B68" w:rsidP="00FD4B68">
      <w:pPr>
        <w:pStyle w:val="ListBullet2"/>
        <w:spacing w:after="120"/>
      </w:pPr>
      <w:r>
        <w:t>response: Array of:[</w:t>
      </w:r>
      <w:r w:rsidR="00A80B46" w:rsidRPr="00A80B46">
        <w:t>{"id":2,"Name":"HDMIOutput3","Format":"1920x1080p @59.94","ColorSampleBit":"RGB/4:4:4/8","Color_Space":"RGB, Full Range","Colorimetry":"BT.709","GammaFx":"SDR","HDRMetaFileIndex":0,"Capacity":"4K"}</w:t>
      </w:r>
      <w:r>
        <w:t>]</w:t>
      </w:r>
    </w:p>
    <w:p w14:paraId="030EA22E" w14:textId="2F1DA7AF" w:rsidR="00FD4B68" w:rsidRDefault="00FD4B68" w:rsidP="00FD4B68">
      <w:pPr>
        <w:pStyle w:val="ListBullet3"/>
      </w:pPr>
      <w:r>
        <w:t>Response contains the array of</w:t>
      </w:r>
      <w:r w:rsidR="008976C9">
        <w:t xml:space="preserve"> outputs</w:t>
      </w:r>
      <w:r>
        <w:t>. Above response contains id, name, Format, Color</w:t>
      </w:r>
      <w:r w:rsidR="00A80B46">
        <w:t>/Sample/Bit</w:t>
      </w:r>
      <w:r>
        <w:t xml:space="preserve">, </w:t>
      </w:r>
      <w:r w:rsidR="00A80B46">
        <w:t>Color space</w:t>
      </w:r>
      <w:r>
        <w:t xml:space="preserve">, Colorimetry, Gamma </w:t>
      </w:r>
      <w:proofErr w:type="spellStart"/>
      <w:r>
        <w:t>Fx</w:t>
      </w:r>
      <w:proofErr w:type="spellEnd"/>
      <w:r>
        <w:t xml:space="preserve">, </w:t>
      </w:r>
      <w:proofErr w:type="spellStart"/>
      <w:r w:rsidR="008976C9">
        <w:t>HDRMetaFile</w:t>
      </w:r>
      <w:r w:rsidR="00A80B46">
        <w:t>Index</w:t>
      </w:r>
      <w:proofErr w:type="spellEnd"/>
      <w:r>
        <w:t xml:space="preserve"> and capacity.</w:t>
      </w:r>
    </w:p>
    <w:p w14:paraId="63705EDA" w14:textId="77777777" w:rsidR="00FD4B68" w:rsidRDefault="00FD4B68" w:rsidP="00FD4B68">
      <w:pPr>
        <w:pStyle w:val="ListBullet2"/>
        <w:spacing w:after="120"/>
      </w:pPr>
      <w:r>
        <w:t>success: (0=success, anything else is an error)</w:t>
      </w:r>
    </w:p>
    <w:p w14:paraId="68F3CE7A" w14:textId="77777777" w:rsidR="00FD4B68" w:rsidRDefault="00FD4B68" w:rsidP="00FD4B68">
      <w:pPr>
        <w:pStyle w:val="ListBullet"/>
      </w:pPr>
      <w:r>
        <w:t>Example:</w:t>
      </w:r>
    </w:p>
    <w:p w14:paraId="6C4503C5" w14:textId="7B299D42" w:rsidR="00FD4B68" w:rsidRPr="005340FD" w:rsidRDefault="00FD4B68" w:rsidP="00FD4B68">
      <w:pPr>
        <w:pStyle w:val="ListBullet2"/>
        <w:spacing w:after="120"/>
        <w:rPr>
          <w:rFonts w:ascii="Courier New" w:hAnsi="Courier New" w:cs="Courier New"/>
          <w:sz w:val="18"/>
          <w:szCs w:val="18"/>
        </w:rPr>
      </w:pPr>
      <w:r w:rsidRPr="00FD4B68">
        <w:rPr>
          <w:rFonts w:ascii="Courier New" w:hAnsi="Courier New" w:cs="Courier New"/>
          <w:sz w:val="18"/>
          <w:szCs w:val="18"/>
        </w:rPr>
        <w:t>{"params":{"</w:t>
      </w:r>
      <w:proofErr w:type="spellStart"/>
      <w:r w:rsidRPr="00FD4B68">
        <w:rPr>
          <w:rFonts w:ascii="Courier New" w:hAnsi="Courier New" w:cs="Courier New"/>
          <w:sz w:val="18"/>
          <w:szCs w:val="18"/>
        </w:rPr>
        <w:t>outputCfgId</w:t>
      </w:r>
      <w:proofErr w:type="spellEnd"/>
      <w:r w:rsidRPr="00FD4B68">
        <w:rPr>
          <w:rFonts w:ascii="Courier New" w:hAnsi="Courier New" w:cs="Courier New"/>
          <w:sz w:val="18"/>
          <w:szCs w:val="18"/>
        </w:rPr>
        <w:t>": 1}, "method":"</w:t>
      </w:r>
      <w:proofErr w:type="spellStart"/>
      <w:r w:rsidRPr="00FD4B68">
        <w:rPr>
          <w:rFonts w:ascii="Courier New" w:hAnsi="Courier New" w:cs="Courier New"/>
          <w:sz w:val="18"/>
          <w:szCs w:val="18"/>
        </w:rPr>
        <w:t>list</w:t>
      </w:r>
      <w:r>
        <w:rPr>
          <w:rFonts w:ascii="Courier New" w:hAnsi="Courier New" w:cs="Courier New"/>
          <w:sz w:val="18"/>
          <w:szCs w:val="18"/>
        </w:rPr>
        <w:t>Out</w:t>
      </w:r>
      <w:r w:rsidRPr="00FD4B68">
        <w:rPr>
          <w:rFonts w:ascii="Courier New" w:hAnsi="Courier New" w:cs="Courier New"/>
          <w:sz w:val="18"/>
          <w:szCs w:val="18"/>
        </w:rPr>
        <w:t>puts</w:t>
      </w:r>
      <w:proofErr w:type="spellEnd"/>
      <w:r w:rsidRPr="00FD4B68">
        <w:rPr>
          <w:rFonts w:ascii="Courier New" w:hAnsi="Courier New" w:cs="Courier New"/>
          <w:sz w:val="18"/>
          <w:szCs w:val="18"/>
        </w:rPr>
        <w:t>", "id":"1234", "jsonrpc":"2.0"}</w:t>
      </w:r>
    </w:p>
    <w:p w14:paraId="78AC76D7" w14:textId="0E196A3D" w:rsidR="00FD4B68" w:rsidRDefault="00FD4B68" w:rsidP="00AD1379">
      <w:pPr>
        <w:pStyle w:val="BodyText"/>
        <w:rPr>
          <w:color w:val="000000" w:themeColor="text1"/>
        </w:rPr>
      </w:pPr>
    </w:p>
    <w:p w14:paraId="1E876D9C" w14:textId="77777777" w:rsidR="001346F4" w:rsidRPr="004D1ADD" w:rsidRDefault="001346F4" w:rsidP="001346F4">
      <w:pPr>
        <w:pStyle w:val="BodyText"/>
        <w:rPr>
          <w:b/>
        </w:rPr>
      </w:pPr>
      <w:proofErr w:type="spellStart"/>
      <w:r w:rsidRPr="009F6389">
        <w:rPr>
          <w:b/>
        </w:rPr>
        <w:t>mvrLayoutChange</w:t>
      </w:r>
      <w:proofErr w:type="spellEnd"/>
    </w:p>
    <w:p w14:paraId="4C84B47E" w14:textId="77777777" w:rsidR="001346F4" w:rsidRDefault="001346F4" w:rsidP="001346F4">
      <w:pPr>
        <w:pStyle w:val="ListBullet"/>
      </w:pPr>
      <w:r>
        <w:t>Definition:</w:t>
      </w:r>
    </w:p>
    <w:p w14:paraId="1A0D1D71" w14:textId="77777777" w:rsidR="001346F4" w:rsidRDefault="001346F4" w:rsidP="001346F4">
      <w:pPr>
        <w:pStyle w:val="ListBullet2"/>
        <w:spacing w:after="120"/>
      </w:pPr>
      <w:r>
        <w:t xml:space="preserve">This API changes layout in the given frame </w:t>
      </w:r>
      <w:proofErr w:type="spellStart"/>
      <w:r>
        <w:t>multiviewer</w:t>
      </w:r>
      <w:proofErr w:type="spellEnd"/>
      <w:r>
        <w:t>.</w:t>
      </w:r>
    </w:p>
    <w:p w14:paraId="042F3F76" w14:textId="77777777" w:rsidR="001346F4" w:rsidRDefault="001346F4" w:rsidP="001346F4">
      <w:pPr>
        <w:pStyle w:val="ListBullet"/>
      </w:pPr>
      <w:r>
        <w:t>Request:</w:t>
      </w:r>
    </w:p>
    <w:p w14:paraId="23A24951" w14:textId="77777777" w:rsidR="001346F4" w:rsidRDefault="001346F4" w:rsidP="001346F4">
      <w:pPr>
        <w:pStyle w:val="ListBullet2"/>
        <w:spacing w:after="120"/>
      </w:pPr>
      <w:r>
        <w:t>params:</w:t>
      </w:r>
      <w:r w:rsidRPr="009F6389">
        <w:rPr>
          <w:rFonts w:ascii="Courier New" w:hAnsi="Courier New" w:cs="Courier New"/>
          <w:sz w:val="18"/>
          <w:szCs w:val="18"/>
        </w:rPr>
        <w:t xml:space="preserve"> {"</w:t>
      </w:r>
      <w:proofErr w:type="spellStart"/>
      <w:r w:rsidRPr="009F6389">
        <w:rPr>
          <w:rFonts w:ascii="Courier New" w:hAnsi="Courier New" w:cs="Courier New"/>
          <w:sz w:val="18"/>
          <w:szCs w:val="18"/>
        </w:rPr>
        <w:t>frameUnitId</w:t>
      </w:r>
      <w:proofErr w:type="spellEnd"/>
      <w:r w:rsidRPr="009F6389">
        <w:rPr>
          <w:rFonts w:ascii="Courier New" w:hAnsi="Courier New" w:cs="Courier New"/>
          <w:sz w:val="18"/>
          <w:szCs w:val="18"/>
        </w:rPr>
        <w:t xml:space="preserve">": </w:t>
      </w:r>
      <w:r>
        <w:rPr>
          <w:rFonts w:ascii="Courier New" w:hAnsi="Courier New" w:cs="Courier New"/>
          <w:sz w:val="18"/>
          <w:szCs w:val="18"/>
        </w:rPr>
        <w:t>x</w:t>
      </w:r>
      <w:r w:rsidRPr="009F6389">
        <w:rPr>
          <w:rFonts w:ascii="Courier New" w:hAnsi="Courier New" w:cs="Courier New"/>
          <w:sz w:val="18"/>
          <w:szCs w:val="18"/>
        </w:rPr>
        <w:t>, "</w:t>
      </w:r>
      <w:proofErr w:type="spellStart"/>
      <w:r w:rsidRPr="009F6389">
        <w:rPr>
          <w:rFonts w:ascii="Courier New" w:hAnsi="Courier New" w:cs="Courier New"/>
          <w:sz w:val="18"/>
          <w:szCs w:val="18"/>
        </w:rPr>
        <w:t>mvrLayoutId</w:t>
      </w:r>
      <w:proofErr w:type="spellEnd"/>
      <w:r w:rsidRPr="009F6389">
        <w:rPr>
          <w:rFonts w:ascii="Courier New" w:hAnsi="Courier New" w:cs="Courier New"/>
          <w:sz w:val="18"/>
          <w:szCs w:val="18"/>
        </w:rPr>
        <w:t>":</w:t>
      </w:r>
      <w:r>
        <w:rPr>
          <w:rFonts w:ascii="Courier New" w:hAnsi="Courier New" w:cs="Courier New"/>
          <w:sz w:val="18"/>
          <w:szCs w:val="18"/>
        </w:rPr>
        <w:t xml:space="preserve"> x</w:t>
      </w:r>
      <w:r w:rsidRPr="009F6389">
        <w:rPr>
          <w:rFonts w:ascii="Courier New" w:hAnsi="Courier New" w:cs="Courier New"/>
          <w:sz w:val="18"/>
          <w:szCs w:val="18"/>
        </w:rPr>
        <w:t>}</w:t>
      </w:r>
    </w:p>
    <w:p w14:paraId="23E36BCA" w14:textId="77777777" w:rsidR="001346F4" w:rsidRDefault="001346F4" w:rsidP="001346F4">
      <w:pPr>
        <w:pStyle w:val="ListBullet3"/>
      </w:pPr>
      <w:proofErr w:type="spellStart"/>
      <w:r w:rsidRPr="009F6389">
        <w:rPr>
          <w:rFonts w:ascii="Courier New" w:hAnsi="Courier New" w:cs="Courier New"/>
          <w:sz w:val="18"/>
          <w:szCs w:val="18"/>
        </w:rPr>
        <w:t>frameUnitId</w:t>
      </w:r>
      <w:proofErr w:type="spellEnd"/>
      <w:r>
        <w:t>: Frame unit id for which MVR layout needs to be changed</w:t>
      </w:r>
      <w:ins w:id="162" w:author="mine" w:date="2020-10-14T16:39:00Z">
        <w:r>
          <w:t>.</w:t>
        </w:r>
      </w:ins>
    </w:p>
    <w:p w14:paraId="66AAE32C" w14:textId="77777777" w:rsidR="001346F4" w:rsidRPr="009F6389" w:rsidRDefault="001346F4" w:rsidP="001346F4">
      <w:pPr>
        <w:pStyle w:val="ListBullet3"/>
      </w:pPr>
      <w:proofErr w:type="spellStart"/>
      <w:r w:rsidRPr="009F6389">
        <w:rPr>
          <w:rFonts w:ascii="Courier New" w:hAnsi="Courier New" w:cs="Courier New"/>
          <w:sz w:val="18"/>
          <w:szCs w:val="18"/>
        </w:rPr>
        <w:t>mvrLayoutId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1346F4">
        <w:t>Mvr</w:t>
      </w:r>
      <w:proofErr w:type="spellEnd"/>
      <w:r w:rsidRPr="001346F4">
        <w:t xml:space="preserve"> layout index. Possible value 0 to 3.</w:t>
      </w:r>
    </w:p>
    <w:p w14:paraId="44D9F111" w14:textId="77777777" w:rsidR="001346F4" w:rsidRDefault="001346F4" w:rsidP="001346F4">
      <w:pPr>
        <w:pStyle w:val="ListBullet3"/>
        <w:rPr>
          <w:ins w:id="163" w:author="mine" w:date="2020-10-14T16:39:00Z"/>
        </w:rPr>
      </w:pPr>
      <w:r w:rsidRPr="001346F4">
        <w:t>Both are mandatory parameters for this API.</w:t>
      </w:r>
    </w:p>
    <w:p w14:paraId="7801EA18" w14:textId="77777777" w:rsidR="001346F4" w:rsidRDefault="001346F4" w:rsidP="001346F4">
      <w:pPr>
        <w:pStyle w:val="ListBullet3"/>
        <w:numPr>
          <w:ilvl w:val="0"/>
          <w:numId w:val="0"/>
        </w:numPr>
        <w:ind w:left="1800"/>
        <w:rPr>
          <w:ins w:id="164" w:author="mine" w:date="2020-10-14T16:39:00Z"/>
        </w:rPr>
      </w:pPr>
    </w:p>
    <w:p w14:paraId="7C7EA183" w14:textId="77777777" w:rsidR="001346F4" w:rsidRPr="005D382B" w:rsidRDefault="001346F4" w:rsidP="001346F4">
      <w:pPr>
        <w:pStyle w:val="ListBullet"/>
        <w:rPr>
          <w:ins w:id="165" w:author="mine" w:date="2020-10-14T16:39:00Z"/>
          <w:color w:val="000000" w:themeColor="text1"/>
        </w:rPr>
      </w:pPr>
      <w:ins w:id="166" w:author="mine" w:date="2020-10-14T16:39:00Z">
        <w:r w:rsidRPr="005D382B">
          <w:rPr>
            <w:color w:val="000000" w:themeColor="text1"/>
          </w:rPr>
          <w:t>Response:</w:t>
        </w:r>
      </w:ins>
    </w:p>
    <w:p w14:paraId="2107161A" w14:textId="77777777" w:rsidR="001346F4" w:rsidRPr="005D382B" w:rsidRDefault="001346F4" w:rsidP="001346F4">
      <w:pPr>
        <w:pStyle w:val="ListBullet2"/>
        <w:spacing w:after="120"/>
        <w:rPr>
          <w:ins w:id="167" w:author="mine" w:date="2020-10-14T16:39:00Z"/>
          <w:color w:val="000000" w:themeColor="text1"/>
        </w:rPr>
      </w:pPr>
      <w:ins w:id="168" w:author="mine" w:date="2020-10-14T16:39:00Z">
        <w:r w:rsidRPr="005D382B">
          <w:rPr>
            <w:color w:val="000000" w:themeColor="text1"/>
          </w:rPr>
          <w:t>response: null</w:t>
        </w:r>
      </w:ins>
    </w:p>
    <w:p w14:paraId="27E7B27F" w14:textId="77777777" w:rsidR="001346F4" w:rsidRPr="005D382B" w:rsidRDefault="001346F4" w:rsidP="001346F4">
      <w:pPr>
        <w:pStyle w:val="ListBullet2"/>
        <w:spacing w:after="120"/>
        <w:rPr>
          <w:ins w:id="169" w:author="mine" w:date="2020-10-14T16:39:00Z"/>
          <w:color w:val="000000" w:themeColor="text1"/>
        </w:rPr>
      </w:pPr>
      <w:ins w:id="170" w:author="mine" w:date="2020-10-14T16:39:00Z">
        <w:r w:rsidRPr="005D382B">
          <w:rPr>
            <w:color w:val="000000" w:themeColor="text1"/>
          </w:rPr>
          <w:t>success: (0=success, anything else is an error)</w:t>
        </w:r>
      </w:ins>
    </w:p>
    <w:p w14:paraId="7EB77DD0" w14:textId="77777777" w:rsidR="001346F4" w:rsidRDefault="001346F4" w:rsidP="001346F4">
      <w:pPr>
        <w:pStyle w:val="ListBullet"/>
        <w:numPr>
          <w:ilvl w:val="0"/>
          <w:numId w:val="0"/>
        </w:numPr>
      </w:pPr>
    </w:p>
    <w:p w14:paraId="60627FEF" w14:textId="77777777" w:rsidR="001346F4" w:rsidRDefault="001346F4" w:rsidP="001346F4">
      <w:pPr>
        <w:pStyle w:val="ListBullet"/>
      </w:pPr>
      <w:r>
        <w:t>Example:</w:t>
      </w:r>
    </w:p>
    <w:p w14:paraId="3DD2D8E7" w14:textId="77777777" w:rsidR="001346F4" w:rsidRPr="005340FD" w:rsidRDefault="001346F4" w:rsidP="001346F4">
      <w:pPr>
        <w:pStyle w:val="ListBullet2"/>
        <w:spacing w:after="120"/>
        <w:rPr>
          <w:rFonts w:ascii="Courier New" w:hAnsi="Courier New" w:cs="Courier New"/>
          <w:sz w:val="18"/>
          <w:szCs w:val="18"/>
        </w:rPr>
      </w:pPr>
      <w:r w:rsidRPr="009F6389">
        <w:rPr>
          <w:rFonts w:ascii="Courier New" w:hAnsi="Courier New" w:cs="Courier New"/>
          <w:sz w:val="18"/>
          <w:szCs w:val="18"/>
        </w:rPr>
        <w:t>{"params": {"</w:t>
      </w:r>
      <w:proofErr w:type="spellStart"/>
      <w:r w:rsidRPr="009F6389">
        <w:rPr>
          <w:rFonts w:ascii="Courier New" w:hAnsi="Courier New" w:cs="Courier New"/>
          <w:sz w:val="18"/>
          <w:szCs w:val="18"/>
        </w:rPr>
        <w:t>frameUnitId</w:t>
      </w:r>
      <w:proofErr w:type="spellEnd"/>
      <w:r w:rsidRPr="009F6389">
        <w:rPr>
          <w:rFonts w:ascii="Courier New" w:hAnsi="Courier New" w:cs="Courier New"/>
          <w:sz w:val="18"/>
          <w:szCs w:val="18"/>
        </w:rPr>
        <w:t>": 0, "</w:t>
      </w:r>
      <w:proofErr w:type="spellStart"/>
      <w:r w:rsidRPr="009F6389">
        <w:rPr>
          <w:rFonts w:ascii="Courier New" w:hAnsi="Courier New" w:cs="Courier New"/>
          <w:sz w:val="18"/>
          <w:szCs w:val="18"/>
        </w:rPr>
        <w:t>mvrLayoutId</w:t>
      </w:r>
      <w:proofErr w:type="spellEnd"/>
      <w:r w:rsidRPr="009F6389">
        <w:rPr>
          <w:rFonts w:ascii="Courier New" w:hAnsi="Courier New" w:cs="Courier New"/>
          <w:sz w:val="18"/>
          <w:szCs w:val="18"/>
        </w:rPr>
        <w:t>": 1}, "method":"</w:t>
      </w:r>
      <w:proofErr w:type="spellStart"/>
      <w:r w:rsidRPr="009F6389">
        <w:rPr>
          <w:rFonts w:ascii="Courier New" w:hAnsi="Courier New" w:cs="Courier New"/>
          <w:sz w:val="18"/>
          <w:szCs w:val="18"/>
        </w:rPr>
        <w:t>mvrLayoutChange</w:t>
      </w:r>
      <w:proofErr w:type="spellEnd"/>
      <w:r w:rsidRPr="009F6389">
        <w:rPr>
          <w:rFonts w:ascii="Courier New" w:hAnsi="Courier New" w:cs="Courier New"/>
          <w:sz w:val="18"/>
          <w:szCs w:val="18"/>
        </w:rPr>
        <w:t>", "id":"1234", "jsonrpc":"2.0"}</w:t>
      </w:r>
    </w:p>
    <w:p w14:paraId="5CD7F108" w14:textId="77777777" w:rsidR="001346F4" w:rsidRDefault="001346F4" w:rsidP="001346F4">
      <w:r>
        <w:tab/>
      </w:r>
    </w:p>
    <w:p w14:paraId="6B792174" w14:textId="5BD0B245" w:rsidR="00340C2B" w:rsidRPr="004D1ADD" w:rsidRDefault="00340C2B" w:rsidP="00340C2B">
      <w:pPr>
        <w:pStyle w:val="BodyText"/>
        <w:rPr>
          <w:b/>
        </w:rPr>
      </w:pPr>
      <w:proofErr w:type="spellStart"/>
      <w:r w:rsidRPr="00340C2B">
        <w:rPr>
          <w:b/>
        </w:rPr>
        <w:t>listOperators</w:t>
      </w:r>
      <w:proofErr w:type="spellEnd"/>
    </w:p>
    <w:p w14:paraId="21053FF3" w14:textId="77777777" w:rsidR="00340C2B" w:rsidRDefault="00340C2B" w:rsidP="00340C2B">
      <w:pPr>
        <w:pStyle w:val="ListBullet"/>
      </w:pPr>
      <w:r>
        <w:t>Definition:</w:t>
      </w:r>
    </w:p>
    <w:p w14:paraId="61731AD4" w14:textId="77777777" w:rsidR="00340C2B" w:rsidRDefault="00340C2B" w:rsidP="00340C2B">
      <w:pPr>
        <w:pStyle w:val="ListBullet2"/>
        <w:spacing w:after="120"/>
      </w:pPr>
      <w:r>
        <w:t>This queries the list of outputs configured.</w:t>
      </w:r>
    </w:p>
    <w:p w14:paraId="17D910C8" w14:textId="77777777" w:rsidR="00340C2B" w:rsidRDefault="00340C2B" w:rsidP="00340C2B">
      <w:pPr>
        <w:pStyle w:val="ListBullet"/>
      </w:pPr>
      <w:r>
        <w:t>Request:</w:t>
      </w:r>
    </w:p>
    <w:p w14:paraId="7892571E" w14:textId="38F59AEB" w:rsidR="00340C2B" w:rsidRDefault="00340C2B" w:rsidP="00340C2B">
      <w:pPr>
        <w:pStyle w:val="ListBullet2"/>
        <w:spacing w:after="120"/>
      </w:pPr>
      <w:r>
        <w:t xml:space="preserve">params: </w:t>
      </w:r>
      <w:r w:rsidRPr="005340FD">
        <w:rPr>
          <w:rFonts w:ascii="Courier New" w:hAnsi="Courier New" w:cs="Courier New"/>
          <w:sz w:val="18"/>
          <w:szCs w:val="18"/>
        </w:rPr>
        <w:t>{}</w:t>
      </w:r>
    </w:p>
    <w:p w14:paraId="212520D9" w14:textId="77777777" w:rsidR="00340C2B" w:rsidRDefault="00340C2B" w:rsidP="00340C2B">
      <w:pPr>
        <w:pStyle w:val="ListBullet"/>
      </w:pPr>
      <w:r>
        <w:t>Response:</w:t>
      </w:r>
    </w:p>
    <w:p w14:paraId="2869DD8E" w14:textId="05C39367" w:rsidR="00340C2B" w:rsidRDefault="00340C2B" w:rsidP="00340C2B">
      <w:pPr>
        <w:pStyle w:val="ListBullet2"/>
        <w:spacing w:after="120"/>
      </w:pPr>
      <w:r>
        <w:t>response: Array of</w:t>
      </w:r>
      <w:r w:rsidR="00E52288" w:rsidRPr="00E52288">
        <w:t xml:space="preserve"> </w:t>
      </w:r>
      <w:r w:rsidR="00E52288" w:rsidRPr="00E52288">
        <w:t>[{"id":0,"Name":"Operator 1","Enable":0,"StartRange":1,"EndRange":1000,"InvertColor":0,"DestCollection":[]},{"id":1,"Name":"Operator</w:t>
      </w:r>
      <w:r w:rsidR="00E52288">
        <w:t xml:space="preserve"> 2 </w:t>
      </w:r>
      <w:r w:rsidR="00E52288" w:rsidRPr="00E52288">
        <w:t>","Enable":1,"StartRange":3,"EndRange":4,"InvertColor":0,"DestCollection":[{"id":0,"DestType":1,"DestXmlId":0,"Name":"ScreenDest1"},{"id":1,"DestType":0,"DestXmlId":0,"Name":"AuxDest1"}]},{"id":2,"Name":"Operator 3","Enable":0,"StartRange":1,"EndRange":1000,"InvertColor":0,"DestCollection":[{"id":0,"DestType":1,"DestXmlId":0,"Name":"ScreenDest1"}]}]</w:t>
      </w:r>
    </w:p>
    <w:p w14:paraId="00655753" w14:textId="79FC68E0" w:rsidR="00340C2B" w:rsidRDefault="00340C2B" w:rsidP="00340C2B">
      <w:pPr>
        <w:pStyle w:val="ListBullet3"/>
      </w:pPr>
      <w:r>
        <w:t xml:space="preserve">Response contains the array of multioperators. Above response contains id, name, </w:t>
      </w:r>
      <w:proofErr w:type="gramStart"/>
      <w:r w:rsidR="00A7254A">
        <w:t>Enable</w:t>
      </w:r>
      <w:proofErr w:type="gramEnd"/>
      <w:r w:rsidR="00A7254A">
        <w:t xml:space="preserve"> mode </w:t>
      </w:r>
      <w:r>
        <w:t xml:space="preserve">, </w:t>
      </w:r>
      <w:r w:rsidR="00A7254A">
        <w:t>Start Range of preset serial number</w:t>
      </w:r>
      <w:r>
        <w:t>,</w:t>
      </w:r>
      <w:r w:rsidR="00A7254A">
        <w:t xml:space="preserve"> </w:t>
      </w:r>
      <w:r>
        <w:t xml:space="preserve"> </w:t>
      </w:r>
      <w:r w:rsidR="00A7254A">
        <w:t>End</w:t>
      </w:r>
      <w:r w:rsidR="00A7254A">
        <w:t xml:space="preserve"> Range of preset serial number</w:t>
      </w:r>
      <w:r>
        <w:t xml:space="preserve">, </w:t>
      </w:r>
      <w:r w:rsidR="00A7254A">
        <w:t>color of controller is inverted for this operator and collection of destination selected for this operator</w:t>
      </w:r>
      <w:r>
        <w:t>.</w:t>
      </w:r>
    </w:p>
    <w:p w14:paraId="4AD3AA3F" w14:textId="77777777" w:rsidR="00340C2B" w:rsidRDefault="00340C2B" w:rsidP="00340C2B">
      <w:pPr>
        <w:pStyle w:val="ListBullet2"/>
        <w:spacing w:after="120"/>
      </w:pPr>
      <w:r>
        <w:t>success: (0=success, anything else is an error)</w:t>
      </w:r>
    </w:p>
    <w:p w14:paraId="35371B57" w14:textId="77777777" w:rsidR="00340C2B" w:rsidRDefault="00340C2B" w:rsidP="00340C2B">
      <w:pPr>
        <w:pStyle w:val="ListBullet"/>
      </w:pPr>
      <w:r>
        <w:t>Example:</w:t>
      </w:r>
    </w:p>
    <w:p w14:paraId="1E20A26A" w14:textId="717E9A8E" w:rsidR="00340C2B" w:rsidRPr="005340FD" w:rsidRDefault="00340C2B" w:rsidP="00340C2B">
      <w:pPr>
        <w:pStyle w:val="ListBullet2"/>
        <w:spacing w:after="120"/>
        <w:rPr>
          <w:rFonts w:ascii="Courier New" w:hAnsi="Courier New" w:cs="Courier New"/>
          <w:sz w:val="18"/>
          <w:szCs w:val="18"/>
        </w:rPr>
      </w:pPr>
      <w:r w:rsidRPr="00340C2B">
        <w:rPr>
          <w:rFonts w:ascii="Courier New" w:hAnsi="Courier New" w:cs="Courier New"/>
          <w:sz w:val="18"/>
          <w:szCs w:val="18"/>
        </w:rPr>
        <w:t>{"params":{}, "method":"</w:t>
      </w:r>
      <w:proofErr w:type="spellStart"/>
      <w:r w:rsidRPr="00340C2B">
        <w:rPr>
          <w:rFonts w:ascii="Courier New" w:hAnsi="Courier New" w:cs="Courier New"/>
          <w:sz w:val="18"/>
          <w:szCs w:val="18"/>
        </w:rPr>
        <w:t>listOperators</w:t>
      </w:r>
      <w:proofErr w:type="spellEnd"/>
      <w:r w:rsidRPr="00340C2B">
        <w:rPr>
          <w:rFonts w:ascii="Courier New" w:hAnsi="Courier New" w:cs="Courier New"/>
          <w:sz w:val="18"/>
          <w:szCs w:val="18"/>
        </w:rPr>
        <w:t>", "id":"1234", "jsonrpc":"2.0"}</w:t>
      </w:r>
    </w:p>
    <w:p w14:paraId="000D6FD2" w14:textId="1AE417A2" w:rsidR="001346F4" w:rsidRDefault="001346F4" w:rsidP="00AD1379">
      <w:pPr>
        <w:pStyle w:val="BodyText"/>
        <w:rPr>
          <w:color w:val="000000" w:themeColor="text1"/>
        </w:rPr>
      </w:pPr>
    </w:p>
    <w:p w14:paraId="22786960" w14:textId="6AF7DC10" w:rsidR="00D17098" w:rsidRPr="004D1ADD" w:rsidRDefault="00D17098" w:rsidP="00D17098">
      <w:pPr>
        <w:pStyle w:val="BodyText"/>
        <w:rPr>
          <w:b/>
        </w:rPr>
      </w:pPr>
      <w:proofErr w:type="spellStart"/>
      <w:r w:rsidRPr="00D17098">
        <w:rPr>
          <w:b/>
        </w:rPr>
        <w:t>configureOperator</w:t>
      </w:r>
      <w:proofErr w:type="spellEnd"/>
    </w:p>
    <w:p w14:paraId="006F50EF" w14:textId="77777777" w:rsidR="00D17098" w:rsidRDefault="00D17098" w:rsidP="00D17098">
      <w:pPr>
        <w:pStyle w:val="ListBullet"/>
      </w:pPr>
      <w:r>
        <w:t>Definition:</w:t>
      </w:r>
      <w:bookmarkStart w:id="171" w:name="_GoBack"/>
      <w:bookmarkEnd w:id="171"/>
    </w:p>
    <w:p w14:paraId="4980981F" w14:textId="04D06DA2" w:rsidR="00D17098" w:rsidRDefault="00D17098" w:rsidP="00D17098">
      <w:pPr>
        <w:pStyle w:val="ListBullet2"/>
        <w:spacing w:after="120"/>
      </w:pPr>
      <w:r>
        <w:t>This API</w:t>
      </w:r>
      <w:r>
        <w:t xml:space="preserve"> helps user to configure operator</w:t>
      </w:r>
      <w:r>
        <w:t>.</w:t>
      </w:r>
    </w:p>
    <w:p w14:paraId="6558B90C" w14:textId="77777777" w:rsidR="00D17098" w:rsidRDefault="00D17098" w:rsidP="00D17098">
      <w:pPr>
        <w:pStyle w:val="ListBullet"/>
      </w:pPr>
      <w:r>
        <w:t>Request:</w:t>
      </w:r>
    </w:p>
    <w:p w14:paraId="17BFFA39" w14:textId="6287C1BD" w:rsidR="00D17098" w:rsidRDefault="00D17098" w:rsidP="00D17098">
      <w:pPr>
        <w:pStyle w:val="ListBullet2"/>
        <w:spacing w:after="120"/>
      </w:pPr>
      <w:r>
        <w:t>params:</w:t>
      </w:r>
      <w:r w:rsidRPr="009F6389">
        <w:rPr>
          <w:rFonts w:ascii="Courier New" w:hAnsi="Courier New" w:cs="Courier New"/>
          <w:sz w:val="18"/>
          <w:szCs w:val="18"/>
        </w:rPr>
        <w:t xml:space="preserve"> </w:t>
      </w:r>
      <w:r w:rsidR="00D5703F">
        <w:rPr>
          <w:rFonts w:ascii="Courier New" w:hAnsi="Courier New" w:cs="Courier New"/>
          <w:sz w:val="18"/>
          <w:szCs w:val="18"/>
        </w:rPr>
        <w:t>{</w:t>
      </w:r>
      <w:r w:rsidR="00D5703F" w:rsidRPr="00CB205B">
        <w:rPr>
          <w:rFonts w:ascii="Courier New" w:hAnsi="Courier New" w:cs="Courier New"/>
          <w:sz w:val="18"/>
          <w:szCs w:val="18"/>
        </w:rPr>
        <w:t>"</w:t>
      </w:r>
      <w:proofErr w:type="spellStart"/>
      <w:r w:rsidR="00D5703F" w:rsidRPr="00CB205B">
        <w:rPr>
          <w:rFonts w:ascii="Courier New" w:hAnsi="Courier New" w:cs="Courier New"/>
          <w:sz w:val="18"/>
          <w:szCs w:val="18"/>
        </w:rPr>
        <w:t>operatorId</w:t>
      </w:r>
      <w:proofErr w:type="spellEnd"/>
      <w:r w:rsidR="00D5703F" w:rsidRPr="00CB205B">
        <w:rPr>
          <w:rFonts w:ascii="Courier New" w:hAnsi="Courier New" w:cs="Courier New"/>
          <w:sz w:val="18"/>
          <w:szCs w:val="18"/>
        </w:rPr>
        <w:t>": 2, "name": "</w:t>
      </w:r>
      <w:proofErr w:type="spellStart"/>
      <w:r w:rsidR="00D5703F" w:rsidRPr="00CB205B">
        <w:rPr>
          <w:rFonts w:ascii="Courier New" w:hAnsi="Courier New" w:cs="Courier New"/>
          <w:sz w:val="18"/>
          <w:szCs w:val="18"/>
        </w:rPr>
        <w:t>qwert</w:t>
      </w:r>
      <w:proofErr w:type="spellEnd"/>
      <w:r w:rsidR="00D5703F" w:rsidRPr="00CB205B">
        <w:rPr>
          <w:rFonts w:ascii="Courier New" w:hAnsi="Courier New" w:cs="Courier New"/>
          <w:sz w:val="18"/>
          <w:szCs w:val="18"/>
        </w:rPr>
        <w:t>", "startRange":89, "endRange":95, "enable": 0</w:t>
      </w:r>
      <w:r w:rsidR="00CB205B">
        <w:rPr>
          <w:rFonts w:ascii="Courier New" w:hAnsi="Courier New" w:cs="Courier New"/>
          <w:sz w:val="18"/>
          <w:szCs w:val="18"/>
        </w:rPr>
        <w:t xml:space="preserve">, </w:t>
      </w:r>
      <w:r w:rsidR="00CB205B" w:rsidRPr="00CB205B">
        <w:rPr>
          <w:rFonts w:ascii="Courier New" w:hAnsi="Courier New" w:cs="Courier New"/>
          <w:sz w:val="18"/>
          <w:szCs w:val="18"/>
        </w:rPr>
        <w:t>"add" :{"</w:t>
      </w:r>
      <w:proofErr w:type="spellStart"/>
      <w:r w:rsidR="00CB205B" w:rsidRPr="00CB205B">
        <w:rPr>
          <w:rFonts w:ascii="Courier New" w:hAnsi="Courier New" w:cs="Courier New"/>
          <w:sz w:val="18"/>
          <w:szCs w:val="18"/>
        </w:rPr>
        <w:t>destType</w:t>
      </w:r>
      <w:proofErr w:type="spellEnd"/>
      <w:r w:rsidR="00CB205B" w:rsidRPr="00CB205B">
        <w:rPr>
          <w:rFonts w:ascii="Courier New" w:hAnsi="Courier New" w:cs="Courier New"/>
          <w:sz w:val="18"/>
          <w:szCs w:val="18"/>
        </w:rPr>
        <w:t>": 1, "destIndex":0}, "remove" :{"</w:t>
      </w:r>
      <w:proofErr w:type="spellStart"/>
      <w:r w:rsidR="00CB205B" w:rsidRPr="00CB205B">
        <w:rPr>
          <w:rFonts w:ascii="Courier New" w:hAnsi="Courier New" w:cs="Courier New"/>
          <w:sz w:val="18"/>
          <w:szCs w:val="18"/>
        </w:rPr>
        <w:t>destType</w:t>
      </w:r>
      <w:proofErr w:type="spellEnd"/>
      <w:r w:rsidR="00CB205B" w:rsidRPr="00CB205B">
        <w:rPr>
          <w:rFonts w:ascii="Courier New" w:hAnsi="Courier New" w:cs="Courier New"/>
          <w:sz w:val="18"/>
          <w:szCs w:val="18"/>
        </w:rPr>
        <w:t>": 1, "destIndex":1}</w:t>
      </w:r>
      <w:r w:rsidR="00CB205B" w:rsidRPr="00CB205B">
        <w:rPr>
          <w:rFonts w:ascii="Courier New" w:hAnsi="Courier New" w:cs="Courier New"/>
          <w:sz w:val="18"/>
          <w:szCs w:val="18"/>
        </w:rPr>
        <w:t>}</w:t>
      </w:r>
    </w:p>
    <w:p w14:paraId="3AEF0FA9" w14:textId="798E453F" w:rsidR="00D17098" w:rsidRDefault="00CB205B" w:rsidP="00D17098">
      <w:pPr>
        <w:pStyle w:val="ListBullet3"/>
      </w:pPr>
      <w:proofErr w:type="spellStart"/>
      <w:r w:rsidRPr="00CB205B">
        <w:rPr>
          <w:rFonts w:ascii="Courier New" w:hAnsi="Courier New" w:cs="Courier New"/>
          <w:sz w:val="18"/>
          <w:szCs w:val="18"/>
        </w:rPr>
        <w:t>operatorId</w:t>
      </w:r>
      <w:proofErr w:type="spellEnd"/>
      <w:r w:rsidR="00D17098">
        <w:t xml:space="preserve">: </w:t>
      </w:r>
      <w:r>
        <w:t>Operator index</w:t>
      </w:r>
      <w:r w:rsidR="00D17098">
        <w:t xml:space="preserve"> </w:t>
      </w:r>
      <w:r>
        <w:t>which needs to be configured.</w:t>
      </w:r>
    </w:p>
    <w:p w14:paraId="00388DA8" w14:textId="26CD2516" w:rsidR="00D17098" w:rsidRPr="009F6389" w:rsidRDefault="000100E1" w:rsidP="00D17098">
      <w:pPr>
        <w:pStyle w:val="ListBullet3"/>
      </w:pPr>
      <w:r w:rsidRPr="00CB205B">
        <w:rPr>
          <w:rFonts w:ascii="Courier New" w:hAnsi="Courier New" w:cs="Courier New"/>
          <w:sz w:val="18"/>
          <w:szCs w:val="18"/>
        </w:rPr>
        <w:t>name</w:t>
      </w:r>
      <w:r w:rsidR="00D17098">
        <w:rPr>
          <w:rFonts w:ascii="Courier New" w:hAnsi="Courier New" w:cs="Courier New"/>
          <w:sz w:val="18"/>
          <w:szCs w:val="18"/>
        </w:rPr>
        <w:t>:</w:t>
      </w:r>
      <w:r>
        <w:t xml:space="preserve"> User can set the name of the operator</w:t>
      </w:r>
      <w:r w:rsidR="00D17098" w:rsidRPr="001346F4">
        <w:t>.</w:t>
      </w:r>
    </w:p>
    <w:p w14:paraId="149F0F8B" w14:textId="0972D4B5" w:rsidR="00D17098" w:rsidRDefault="000100E1" w:rsidP="00D17098">
      <w:pPr>
        <w:pStyle w:val="ListBullet3"/>
      </w:pPr>
      <w:proofErr w:type="spellStart"/>
      <w:r w:rsidRPr="00CB205B">
        <w:rPr>
          <w:rFonts w:ascii="Courier New" w:hAnsi="Courier New" w:cs="Courier New"/>
          <w:sz w:val="18"/>
          <w:szCs w:val="18"/>
        </w:rPr>
        <w:t>startRange</w:t>
      </w:r>
      <w:proofErr w:type="spellEnd"/>
      <w:r w:rsidRPr="001346F4">
        <w:t xml:space="preserve"> </w:t>
      </w:r>
      <w:r>
        <w:t>: This is start range of preset serial number assigned to the operator</w:t>
      </w:r>
      <w:r w:rsidR="00D17098" w:rsidRPr="001346F4">
        <w:t>.</w:t>
      </w:r>
    </w:p>
    <w:p w14:paraId="3F01CA50" w14:textId="0659D23D" w:rsidR="000100E1" w:rsidRDefault="000100E1" w:rsidP="000100E1">
      <w:pPr>
        <w:pStyle w:val="ListBullet3"/>
        <w:rPr>
          <w:ins w:id="172" w:author="mine" w:date="2020-10-14T16:39:00Z"/>
        </w:rPr>
      </w:pPr>
      <w:proofErr w:type="spellStart"/>
      <w:r w:rsidRPr="00CB205B">
        <w:rPr>
          <w:rFonts w:ascii="Courier New" w:hAnsi="Courier New" w:cs="Courier New"/>
          <w:sz w:val="18"/>
          <w:szCs w:val="18"/>
        </w:rPr>
        <w:lastRenderedPageBreak/>
        <w:t>endRange</w:t>
      </w:r>
      <w:proofErr w:type="spellEnd"/>
      <w:r>
        <w:t xml:space="preserve">: This is </w:t>
      </w:r>
      <w:r>
        <w:t>end</w:t>
      </w:r>
      <w:r>
        <w:t xml:space="preserve"> range of preset serial number assigned to the operator</w:t>
      </w:r>
      <w:r w:rsidRPr="001346F4">
        <w:t>.</w:t>
      </w:r>
    </w:p>
    <w:p w14:paraId="1556D3A3" w14:textId="0F06DF66" w:rsidR="000100E1" w:rsidRDefault="00DE24F3" w:rsidP="00D17098">
      <w:pPr>
        <w:pStyle w:val="ListBullet3"/>
      </w:pPr>
      <w:r w:rsidRPr="00CB205B">
        <w:rPr>
          <w:rFonts w:ascii="Courier New" w:hAnsi="Courier New" w:cs="Courier New"/>
          <w:sz w:val="18"/>
          <w:szCs w:val="18"/>
        </w:rPr>
        <w:t>enable</w:t>
      </w:r>
      <w:r>
        <w:rPr>
          <w:rFonts w:ascii="Courier New" w:hAnsi="Courier New" w:cs="Courier New"/>
          <w:sz w:val="18"/>
          <w:szCs w:val="18"/>
        </w:rPr>
        <w:t xml:space="preserve">:  </w:t>
      </w:r>
      <w:r w:rsidRPr="00DE24F3">
        <w:t>enable(1) or disable(0) the operator.</w:t>
      </w:r>
    </w:p>
    <w:p w14:paraId="15B4F498" w14:textId="4BE43338" w:rsidR="00DE24F3" w:rsidRDefault="006C00F6" w:rsidP="00D17098">
      <w:pPr>
        <w:pStyle w:val="ListBullet3"/>
      </w:pPr>
      <w:r>
        <w:rPr>
          <w:rFonts w:ascii="Courier New" w:hAnsi="Courier New" w:cs="Courier New"/>
          <w:sz w:val="18"/>
          <w:szCs w:val="18"/>
        </w:rPr>
        <w:t>a</w:t>
      </w:r>
      <w:r w:rsidR="00DE24F3" w:rsidRPr="00CB205B">
        <w:rPr>
          <w:rFonts w:ascii="Courier New" w:hAnsi="Courier New" w:cs="Courier New"/>
          <w:sz w:val="18"/>
          <w:szCs w:val="18"/>
        </w:rPr>
        <w:t>dd</w:t>
      </w:r>
      <w:r w:rsidR="00DE24F3">
        <w:rPr>
          <w:rFonts w:ascii="Courier New" w:hAnsi="Courier New" w:cs="Courier New"/>
          <w:sz w:val="18"/>
          <w:szCs w:val="18"/>
        </w:rPr>
        <w:t>/remove</w:t>
      </w:r>
      <w:r w:rsidR="00DE24F3">
        <w:t>: Add/Remove destination for the operator.</w:t>
      </w:r>
    </w:p>
    <w:p w14:paraId="284AF0AD" w14:textId="77777777" w:rsidR="00DE24F3" w:rsidRDefault="00DE24F3" w:rsidP="00DE24F3">
      <w:pPr>
        <w:pStyle w:val="ListBullet3"/>
        <w:numPr>
          <w:ilvl w:val="1"/>
          <w:numId w:val="8"/>
        </w:numPr>
      </w:pPr>
      <w:proofErr w:type="spellStart"/>
      <w:r>
        <w:t>destType</w:t>
      </w:r>
      <w:proofErr w:type="spellEnd"/>
      <w:r>
        <w:t>: 0- aux, 1 - screen, 2 – link destination and 3 for super aux.</w:t>
      </w:r>
    </w:p>
    <w:p w14:paraId="65170AB8" w14:textId="1AA7B775" w:rsidR="00DE24F3" w:rsidRDefault="00DE24F3" w:rsidP="00DE24F3">
      <w:pPr>
        <w:pStyle w:val="ListBullet3"/>
        <w:numPr>
          <w:ilvl w:val="1"/>
          <w:numId w:val="8"/>
        </w:numPr>
        <w:rPr>
          <w:ins w:id="173" w:author="mine" w:date="2020-10-14T16:39:00Z"/>
        </w:rPr>
      </w:pPr>
      <w:proofErr w:type="spellStart"/>
      <w:r>
        <w:t>destIndex</w:t>
      </w:r>
      <w:proofErr w:type="spellEnd"/>
      <w:r>
        <w:t xml:space="preserve">: destination index. </w:t>
      </w:r>
    </w:p>
    <w:p w14:paraId="3524131A" w14:textId="77777777" w:rsidR="00D17098" w:rsidRDefault="00D17098" w:rsidP="00D17098">
      <w:pPr>
        <w:pStyle w:val="ListBullet3"/>
        <w:numPr>
          <w:ilvl w:val="0"/>
          <w:numId w:val="0"/>
        </w:numPr>
        <w:ind w:left="1800"/>
        <w:rPr>
          <w:ins w:id="174" w:author="mine" w:date="2020-10-14T16:39:00Z"/>
        </w:rPr>
      </w:pPr>
    </w:p>
    <w:p w14:paraId="43FD98DB" w14:textId="77777777" w:rsidR="00D17098" w:rsidRPr="005D382B" w:rsidRDefault="00D17098" w:rsidP="00D17098">
      <w:pPr>
        <w:pStyle w:val="ListBullet"/>
        <w:rPr>
          <w:ins w:id="175" w:author="mine" w:date="2020-10-14T16:39:00Z"/>
          <w:color w:val="000000" w:themeColor="text1"/>
        </w:rPr>
      </w:pPr>
      <w:ins w:id="176" w:author="mine" w:date="2020-10-14T16:39:00Z">
        <w:r w:rsidRPr="005D382B">
          <w:rPr>
            <w:color w:val="000000" w:themeColor="text1"/>
          </w:rPr>
          <w:t>Response:</w:t>
        </w:r>
      </w:ins>
    </w:p>
    <w:p w14:paraId="72DDCF64" w14:textId="77777777" w:rsidR="00D17098" w:rsidRPr="005D382B" w:rsidRDefault="00D17098" w:rsidP="00D17098">
      <w:pPr>
        <w:pStyle w:val="ListBullet2"/>
        <w:spacing w:after="120"/>
        <w:rPr>
          <w:ins w:id="177" w:author="mine" w:date="2020-10-14T16:39:00Z"/>
          <w:color w:val="000000" w:themeColor="text1"/>
        </w:rPr>
      </w:pPr>
      <w:ins w:id="178" w:author="mine" w:date="2020-10-14T16:39:00Z">
        <w:r w:rsidRPr="005D382B">
          <w:rPr>
            <w:color w:val="000000" w:themeColor="text1"/>
          </w:rPr>
          <w:t>response: null</w:t>
        </w:r>
      </w:ins>
    </w:p>
    <w:p w14:paraId="426A1442" w14:textId="77777777" w:rsidR="00D17098" w:rsidRPr="005D382B" w:rsidRDefault="00D17098" w:rsidP="00D17098">
      <w:pPr>
        <w:pStyle w:val="ListBullet2"/>
        <w:spacing w:after="120"/>
        <w:rPr>
          <w:ins w:id="179" w:author="mine" w:date="2020-10-14T16:39:00Z"/>
          <w:color w:val="000000" w:themeColor="text1"/>
        </w:rPr>
      </w:pPr>
      <w:ins w:id="180" w:author="mine" w:date="2020-10-14T16:39:00Z">
        <w:r w:rsidRPr="005D382B">
          <w:rPr>
            <w:color w:val="000000" w:themeColor="text1"/>
          </w:rPr>
          <w:t>success: (0=success, anything else is an error)</w:t>
        </w:r>
      </w:ins>
    </w:p>
    <w:p w14:paraId="7A97F539" w14:textId="77777777" w:rsidR="00D17098" w:rsidRDefault="00D17098" w:rsidP="00D17098">
      <w:pPr>
        <w:pStyle w:val="ListBullet"/>
        <w:numPr>
          <w:ilvl w:val="0"/>
          <w:numId w:val="0"/>
        </w:numPr>
      </w:pPr>
    </w:p>
    <w:p w14:paraId="32A79653" w14:textId="05589FF2" w:rsidR="00D17098" w:rsidRDefault="00D17098" w:rsidP="00D17098">
      <w:pPr>
        <w:pStyle w:val="ListBullet"/>
      </w:pPr>
      <w:r>
        <w:t>Example:</w:t>
      </w:r>
    </w:p>
    <w:p w14:paraId="23CF085A" w14:textId="77777777" w:rsidR="009D0514" w:rsidRDefault="009D0514" w:rsidP="009D0514">
      <w:pPr>
        <w:pStyle w:val="ListBullet2"/>
        <w:spacing w:after="120"/>
        <w:rPr>
          <w:rFonts w:ascii="Courier New" w:hAnsi="Courier New" w:cs="Courier New"/>
          <w:sz w:val="18"/>
          <w:szCs w:val="18"/>
        </w:rPr>
      </w:pPr>
      <w:r w:rsidRPr="009D0514">
        <w:rPr>
          <w:rFonts w:ascii="Courier New" w:hAnsi="Courier New" w:cs="Courier New"/>
          <w:sz w:val="18"/>
          <w:szCs w:val="18"/>
        </w:rPr>
        <w:t>{"params": {"</w:t>
      </w:r>
      <w:proofErr w:type="spellStart"/>
      <w:r w:rsidRPr="009D0514">
        <w:rPr>
          <w:rFonts w:ascii="Courier New" w:hAnsi="Courier New" w:cs="Courier New"/>
          <w:sz w:val="18"/>
          <w:szCs w:val="18"/>
        </w:rPr>
        <w:t>operatorId</w:t>
      </w:r>
      <w:proofErr w:type="spellEnd"/>
      <w:r w:rsidRPr="009D0514">
        <w:rPr>
          <w:rFonts w:ascii="Courier New" w:hAnsi="Courier New" w:cs="Courier New"/>
          <w:sz w:val="18"/>
          <w:szCs w:val="18"/>
        </w:rPr>
        <w:t>": 2, "name": "</w:t>
      </w:r>
      <w:proofErr w:type="spellStart"/>
      <w:r w:rsidRPr="009D0514">
        <w:rPr>
          <w:rFonts w:ascii="Courier New" w:hAnsi="Courier New" w:cs="Courier New"/>
          <w:sz w:val="18"/>
          <w:szCs w:val="18"/>
        </w:rPr>
        <w:t>qwert</w:t>
      </w:r>
      <w:proofErr w:type="spellEnd"/>
      <w:r w:rsidRPr="009D0514">
        <w:rPr>
          <w:rFonts w:ascii="Courier New" w:hAnsi="Courier New" w:cs="Courier New"/>
          <w:sz w:val="18"/>
          <w:szCs w:val="18"/>
        </w:rPr>
        <w:t>", "startRange":89, "endRange":95, "enable": 0}, "method":"</w:t>
      </w:r>
      <w:proofErr w:type="spellStart"/>
      <w:r w:rsidRPr="009D0514">
        <w:rPr>
          <w:rFonts w:ascii="Courier New" w:hAnsi="Courier New" w:cs="Courier New"/>
          <w:sz w:val="18"/>
          <w:szCs w:val="18"/>
        </w:rPr>
        <w:t>configureOperator</w:t>
      </w:r>
      <w:proofErr w:type="spellEnd"/>
      <w:r w:rsidRPr="009D0514">
        <w:rPr>
          <w:rFonts w:ascii="Courier New" w:hAnsi="Courier New" w:cs="Courier New"/>
          <w:sz w:val="18"/>
          <w:szCs w:val="18"/>
        </w:rPr>
        <w:t>", "id":"1234", "jsonrpc":"2.0"}</w:t>
      </w:r>
    </w:p>
    <w:p w14:paraId="0FBC21A6" w14:textId="77777777" w:rsidR="009D0514" w:rsidRDefault="009D0514" w:rsidP="009D0514">
      <w:pPr>
        <w:pStyle w:val="ListBullet2"/>
        <w:spacing w:after="120"/>
        <w:rPr>
          <w:rFonts w:ascii="Courier New" w:hAnsi="Courier New" w:cs="Courier New"/>
          <w:sz w:val="18"/>
          <w:szCs w:val="18"/>
        </w:rPr>
      </w:pPr>
      <w:r w:rsidRPr="009D0514">
        <w:rPr>
          <w:rFonts w:ascii="Courier New" w:hAnsi="Courier New" w:cs="Courier New"/>
          <w:sz w:val="18"/>
          <w:szCs w:val="18"/>
        </w:rPr>
        <w:t>{"params": {"</w:t>
      </w:r>
      <w:proofErr w:type="spellStart"/>
      <w:r w:rsidRPr="009D0514">
        <w:rPr>
          <w:rFonts w:ascii="Courier New" w:hAnsi="Courier New" w:cs="Courier New"/>
          <w:sz w:val="18"/>
          <w:szCs w:val="18"/>
        </w:rPr>
        <w:t>operatorId</w:t>
      </w:r>
      <w:proofErr w:type="spellEnd"/>
      <w:r w:rsidRPr="009D0514">
        <w:rPr>
          <w:rFonts w:ascii="Courier New" w:hAnsi="Courier New" w:cs="Courier New"/>
          <w:sz w:val="18"/>
          <w:szCs w:val="18"/>
        </w:rPr>
        <w:t>": 1, "add" :{"</w:t>
      </w:r>
      <w:proofErr w:type="spellStart"/>
      <w:r w:rsidRPr="009D0514">
        <w:rPr>
          <w:rFonts w:ascii="Courier New" w:hAnsi="Courier New" w:cs="Courier New"/>
          <w:sz w:val="18"/>
          <w:szCs w:val="18"/>
        </w:rPr>
        <w:t>destType</w:t>
      </w:r>
      <w:proofErr w:type="spellEnd"/>
      <w:r w:rsidRPr="009D0514">
        <w:rPr>
          <w:rFonts w:ascii="Courier New" w:hAnsi="Courier New" w:cs="Courier New"/>
          <w:sz w:val="18"/>
          <w:szCs w:val="18"/>
        </w:rPr>
        <w:t>": 1, "destIndex":0}, "remove" :{"</w:t>
      </w:r>
      <w:proofErr w:type="spellStart"/>
      <w:r w:rsidRPr="009D0514">
        <w:rPr>
          <w:rFonts w:ascii="Courier New" w:hAnsi="Courier New" w:cs="Courier New"/>
          <w:sz w:val="18"/>
          <w:szCs w:val="18"/>
        </w:rPr>
        <w:t>destType</w:t>
      </w:r>
      <w:proofErr w:type="spellEnd"/>
      <w:r w:rsidRPr="009D0514">
        <w:rPr>
          <w:rFonts w:ascii="Courier New" w:hAnsi="Courier New" w:cs="Courier New"/>
          <w:sz w:val="18"/>
          <w:szCs w:val="18"/>
        </w:rPr>
        <w:t>": 1, "destIndex":1}}, "method":"</w:t>
      </w:r>
      <w:proofErr w:type="spellStart"/>
      <w:r w:rsidRPr="009D0514">
        <w:rPr>
          <w:rFonts w:ascii="Courier New" w:hAnsi="Courier New" w:cs="Courier New"/>
          <w:sz w:val="18"/>
          <w:szCs w:val="18"/>
        </w:rPr>
        <w:t>configureOperator</w:t>
      </w:r>
      <w:proofErr w:type="spellEnd"/>
      <w:r w:rsidRPr="009D0514">
        <w:rPr>
          <w:rFonts w:ascii="Courier New" w:hAnsi="Courier New" w:cs="Courier New"/>
          <w:sz w:val="18"/>
          <w:szCs w:val="18"/>
        </w:rPr>
        <w:t>", "id":"1234", "jsonrpc":"2.0"}</w:t>
      </w:r>
    </w:p>
    <w:p w14:paraId="19EF93F4" w14:textId="77777777" w:rsidR="009D0514" w:rsidRDefault="009D0514" w:rsidP="009D0514">
      <w:pPr>
        <w:pStyle w:val="ListBullet2"/>
        <w:spacing w:after="120"/>
        <w:rPr>
          <w:rFonts w:ascii="Courier New" w:hAnsi="Courier New" w:cs="Courier New"/>
          <w:sz w:val="18"/>
          <w:szCs w:val="18"/>
        </w:rPr>
      </w:pPr>
      <w:r w:rsidRPr="009D0514">
        <w:rPr>
          <w:rFonts w:ascii="Courier New" w:hAnsi="Courier New" w:cs="Courier New"/>
          <w:sz w:val="18"/>
          <w:szCs w:val="18"/>
        </w:rPr>
        <w:t>{"params": {"</w:t>
      </w:r>
      <w:proofErr w:type="spellStart"/>
      <w:r w:rsidRPr="009D0514">
        <w:rPr>
          <w:rFonts w:ascii="Courier New" w:hAnsi="Courier New" w:cs="Courier New"/>
          <w:sz w:val="18"/>
          <w:szCs w:val="18"/>
        </w:rPr>
        <w:t>operatorId</w:t>
      </w:r>
      <w:proofErr w:type="spellEnd"/>
      <w:r w:rsidRPr="009D0514">
        <w:rPr>
          <w:rFonts w:ascii="Courier New" w:hAnsi="Courier New" w:cs="Courier New"/>
          <w:sz w:val="18"/>
          <w:szCs w:val="18"/>
        </w:rPr>
        <w:t>": 1, "name": "operator1", "endRange":34}, "method":"</w:t>
      </w:r>
      <w:proofErr w:type="spellStart"/>
      <w:r w:rsidRPr="009D0514">
        <w:rPr>
          <w:rFonts w:ascii="Courier New" w:hAnsi="Courier New" w:cs="Courier New"/>
          <w:sz w:val="18"/>
          <w:szCs w:val="18"/>
        </w:rPr>
        <w:t>configureOperator</w:t>
      </w:r>
      <w:proofErr w:type="spellEnd"/>
      <w:r w:rsidRPr="009D0514">
        <w:rPr>
          <w:rFonts w:ascii="Courier New" w:hAnsi="Courier New" w:cs="Courier New"/>
          <w:sz w:val="18"/>
          <w:szCs w:val="18"/>
        </w:rPr>
        <w:t>", "id":"1234", "jsonrpc":"2.0"}</w:t>
      </w:r>
    </w:p>
    <w:p w14:paraId="3B6B67C3" w14:textId="694BBF1C" w:rsidR="00D17098" w:rsidRPr="009D0514" w:rsidRDefault="009D0514" w:rsidP="009D0514">
      <w:pPr>
        <w:pStyle w:val="ListBullet2"/>
        <w:spacing w:after="120"/>
        <w:rPr>
          <w:rFonts w:ascii="Courier New" w:hAnsi="Courier New" w:cs="Courier New"/>
          <w:sz w:val="18"/>
          <w:szCs w:val="18"/>
        </w:rPr>
      </w:pPr>
      <w:r w:rsidRPr="009D0514">
        <w:rPr>
          <w:rFonts w:ascii="Courier New" w:hAnsi="Courier New" w:cs="Courier New"/>
          <w:sz w:val="18"/>
          <w:szCs w:val="18"/>
        </w:rPr>
        <w:t>{"params": {"</w:t>
      </w:r>
      <w:proofErr w:type="spellStart"/>
      <w:r w:rsidRPr="009D0514">
        <w:rPr>
          <w:rFonts w:ascii="Courier New" w:hAnsi="Courier New" w:cs="Courier New"/>
          <w:sz w:val="18"/>
          <w:szCs w:val="18"/>
        </w:rPr>
        <w:t>operatorId</w:t>
      </w:r>
      <w:proofErr w:type="spellEnd"/>
      <w:r w:rsidRPr="009D0514">
        <w:rPr>
          <w:rFonts w:ascii="Courier New" w:hAnsi="Courier New" w:cs="Courier New"/>
          <w:sz w:val="18"/>
          <w:szCs w:val="18"/>
        </w:rPr>
        <w:t>": 1, "name": "operator1", "startRange":89}, "method":"</w:t>
      </w:r>
      <w:proofErr w:type="spellStart"/>
      <w:r w:rsidRPr="009D0514">
        <w:rPr>
          <w:rFonts w:ascii="Courier New" w:hAnsi="Courier New" w:cs="Courier New"/>
          <w:sz w:val="18"/>
          <w:szCs w:val="18"/>
        </w:rPr>
        <w:t>configureOperator</w:t>
      </w:r>
      <w:proofErr w:type="spellEnd"/>
      <w:r w:rsidRPr="009D0514">
        <w:rPr>
          <w:rFonts w:ascii="Courier New" w:hAnsi="Courier New" w:cs="Courier New"/>
          <w:sz w:val="18"/>
          <w:szCs w:val="18"/>
        </w:rPr>
        <w:t>", "id":"1234", "jsonrpc":"2.0"}</w:t>
      </w:r>
    </w:p>
    <w:sectPr w:rsidR="00D17098" w:rsidRPr="009D0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D"/>
    <w:multiLevelType w:val="singleLevel"/>
    <w:tmpl w:val="2E7A69B8"/>
    <w:lvl w:ilvl="0">
      <w:start w:val="2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1" w15:restartNumberingAfterBreak="0">
    <w:nsid w:val="FFFFFF7E"/>
    <w:multiLevelType w:val="singleLevel"/>
    <w:tmpl w:val="7A5C9A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80"/>
    <w:multiLevelType w:val="singleLevel"/>
    <w:tmpl w:val="64A0AA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286039CE"/>
    <w:lvl w:ilvl="0">
      <w:start w:val="1"/>
      <w:numFmt w:val="bullet"/>
      <w:pStyle w:val="ListBullet4"/>
      <w:lvlText w:val="◦"/>
      <w:lvlJc w:val="left"/>
      <w:pPr>
        <w:ind w:left="1440" w:hanging="360"/>
      </w:pPr>
      <w:rPr>
        <w:rFonts w:ascii="Verdana" w:hAnsi="Verdana" w:hint="default"/>
      </w:rPr>
    </w:lvl>
  </w:abstractNum>
  <w:abstractNum w:abstractNumId="4" w15:restartNumberingAfterBreak="0">
    <w:nsid w:val="FFFFFF83"/>
    <w:multiLevelType w:val="singleLevel"/>
    <w:tmpl w:val="697069F4"/>
    <w:lvl w:ilvl="0">
      <w:start w:val="1"/>
      <w:numFmt w:val="bullet"/>
      <w:pStyle w:val="ListBullet2"/>
      <w:lvlText w:val="–"/>
      <w:lvlJc w:val="left"/>
      <w:pPr>
        <w:ind w:left="720" w:hanging="360"/>
      </w:pPr>
      <w:rPr>
        <w:rFonts w:ascii="Arial" w:hAnsi="Arial" w:hint="default"/>
      </w:rPr>
    </w:lvl>
  </w:abstractNum>
  <w:abstractNum w:abstractNumId="5" w15:restartNumberingAfterBreak="0">
    <w:nsid w:val="FFFFFF88"/>
    <w:multiLevelType w:val="singleLevel"/>
    <w:tmpl w:val="332A2FD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FFFFFF89"/>
    <w:multiLevelType w:val="singleLevel"/>
    <w:tmpl w:val="423421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2220148"/>
    <w:multiLevelType w:val="singleLevel"/>
    <w:tmpl w:val="753873BE"/>
    <w:lvl w:ilvl="0">
      <w:start w:val="1"/>
      <w:numFmt w:val="lowerLetter"/>
      <w:pStyle w:val="ListNumber5"/>
      <w:lvlText w:val="%1."/>
      <w:lvlJc w:val="left"/>
      <w:pPr>
        <w:ind w:left="1800" w:hanging="360"/>
      </w:pPr>
    </w:lvl>
  </w:abstractNum>
  <w:abstractNum w:abstractNumId="8" w15:restartNumberingAfterBreak="0">
    <w:nsid w:val="02A47444"/>
    <w:multiLevelType w:val="hybridMultilevel"/>
    <w:tmpl w:val="83585330"/>
    <w:lvl w:ilvl="0" w:tplc="DFE4CE48">
      <w:start w:val="1"/>
      <w:numFmt w:val="lowerLetter"/>
      <w:pStyle w:val="ListNumber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45A2322"/>
    <w:multiLevelType w:val="hybridMultilevel"/>
    <w:tmpl w:val="7DBAAD88"/>
    <w:lvl w:ilvl="0" w:tplc="44E2258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D017DD"/>
    <w:multiLevelType w:val="hybridMultilevel"/>
    <w:tmpl w:val="298C4BF6"/>
    <w:lvl w:ilvl="0" w:tplc="87427922">
      <w:start w:val="1"/>
      <w:numFmt w:val="bullet"/>
      <w:pStyle w:val="ListBullet3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9B4673E"/>
    <w:multiLevelType w:val="hybridMultilevel"/>
    <w:tmpl w:val="2B7EEB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81AE8"/>
    <w:multiLevelType w:val="hybridMultilevel"/>
    <w:tmpl w:val="BEAC641A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3" w15:restartNumberingAfterBreak="0">
    <w:nsid w:val="60003BC4"/>
    <w:multiLevelType w:val="hybridMultilevel"/>
    <w:tmpl w:val="F80EC996"/>
    <w:lvl w:ilvl="0" w:tplc="2A52CEB2"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8"/>
  </w:num>
  <w:num w:numId="8">
    <w:abstractNumId w:val="10"/>
  </w:num>
  <w:num w:numId="9">
    <w:abstractNumId w:val="2"/>
  </w:num>
  <w:num w:numId="10">
    <w:abstractNumId w:val="1"/>
  </w:num>
  <w:num w:numId="11">
    <w:abstractNumId w:val="3"/>
  </w:num>
  <w:num w:numId="12">
    <w:abstractNumId w:val="3"/>
  </w:num>
  <w:num w:numId="13">
    <w:abstractNumId w:val="10"/>
  </w:num>
  <w:num w:numId="14">
    <w:abstractNumId w:val="6"/>
  </w:num>
  <w:num w:numId="15">
    <w:abstractNumId w:val="6"/>
  </w:num>
  <w:num w:numId="16">
    <w:abstractNumId w:val="4"/>
  </w:num>
  <w:num w:numId="17">
    <w:abstractNumId w:val="3"/>
  </w:num>
  <w:num w:numId="18">
    <w:abstractNumId w:val="3"/>
  </w:num>
  <w:num w:numId="19">
    <w:abstractNumId w:val="11"/>
  </w:num>
  <w:num w:numId="20">
    <w:abstractNumId w:val="12"/>
  </w:num>
  <w:num w:numId="21">
    <w:abstractNumId w:val="13"/>
  </w:num>
  <w:num w:numId="22">
    <w:abstractNumId w:val="9"/>
  </w:num>
  <w:num w:numId="23">
    <w:abstractNumId w:val="4"/>
  </w:num>
  <w:num w:numId="24">
    <w:abstractNumId w:val="4"/>
  </w:num>
  <w:num w:numId="25">
    <w:abstractNumId w:val="10"/>
  </w:num>
  <w:num w:numId="26">
    <w:abstractNumId w:val="6"/>
  </w:num>
  <w:num w:numId="27">
    <w:abstractNumId w:val="4"/>
  </w:num>
  <w:num w:numId="28">
    <w:abstractNumId w:val="6"/>
  </w:num>
  <w:num w:numId="29">
    <w:abstractNumId w:val="4"/>
  </w:num>
  <w:num w:numId="30">
    <w:abstractNumId w:val="4"/>
  </w:num>
  <w:num w:numId="31">
    <w:abstractNumId w:val="10"/>
  </w:num>
  <w:num w:numId="32">
    <w:abstractNumId w:val="6"/>
  </w:num>
  <w:num w:numId="33">
    <w:abstractNumId w:val="4"/>
  </w:num>
  <w:num w:numId="34">
    <w:abstractNumId w:val="10"/>
  </w:num>
  <w:num w:numId="35">
    <w:abstractNumId w:val="10"/>
  </w:num>
  <w:num w:numId="36">
    <w:abstractNumId w:val="4"/>
  </w:num>
  <w:num w:numId="37">
    <w:abstractNumId w:val="4"/>
  </w:num>
  <w:num w:numId="38">
    <w:abstractNumId w:val="4"/>
  </w:num>
  <w:num w:numId="39">
    <w:abstractNumId w:val="4"/>
  </w:num>
  <w:num w:numId="40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1B22"/>
    <w:rsid w:val="000100E1"/>
    <w:rsid w:val="00010953"/>
    <w:rsid w:val="00010EEA"/>
    <w:rsid w:val="00031016"/>
    <w:rsid w:val="000426FE"/>
    <w:rsid w:val="0004689F"/>
    <w:rsid w:val="00051FD9"/>
    <w:rsid w:val="00073170"/>
    <w:rsid w:val="0007686B"/>
    <w:rsid w:val="000820FC"/>
    <w:rsid w:val="00095E55"/>
    <w:rsid w:val="000A0859"/>
    <w:rsid w:val="000B15CE"/>
    <w:rsid w:val="000B7AC6"/>
    <w:rsid w:val="000D13EE"/>
    <w:rsid w:val="000D2165"/>
    <w:rsid w:val="000D6E8E"/>
    <w:rsid w:val="000F27A5"/>
    <w:rsid w:val="001056CF"/>
    <w:rsid w:val="00115F4C"/>
    <w:rsid w:val="001241A8"/>
    <w:rsid w:val="001346F4"/>
    <w:rsid w:val="00135A3E"/>
    <w:rsid w:val="00145686"/>
    <w:rsid w:val="00145F0B"/>
    <w:rsid w:val="001600E6"/>
    <w:rsid w:val="0017308D"/>
    <w:rsid w:val="00176768"/>
    <w:rsid w:val="00195759"/>
    <w:rsid w:val="001B132C"/>
    <w:rsid w:val="001B4BCE"/>
    <w:rsid w:val="001B6707"/>
    <w:rsid w:val="001B7ACB"/>
    <w:rsid w:val="001D4F8D"/>
    <w:rsid w:val="001E0AB0"/>
    <w:rsid w:val="001F1176"/>
    <w:rsid w:val="001F6EF5"/>
    <w:rsid w:val="00200E80"/>
    <w:rsid w:val="00210480"/>
    <w:rsid w:val="0021575A"/>
    <w:rsid w:val="00220922"/>
    <w:rsid w:val="00221DA2"/>
    <w:rsid w:val="00222AC0"/>
    <w:rsid w:val="00225DA2"/>
    <w:rsid w:val="002302BD"/>
    <w:rsid w:val="002332F6"/>
    <w:rsid w:val="002365E1"/>
    <w:rsid w:val="002461E1"/>
    <w:rsid w:val="002513FB"/>
    <w:rsid w:val="0025648C"/>
    <w:rsid w:val="00263C6C"/>
    <w:rsid w:val="0026444B"/>
    <w:rsid w:val="00280BB5"/>
    <w:rsid w:val="002830B9"/>
    <w:rsid w:val="00285810"/>
    <w:rsid w:val="00286AE0"/>
    <w:rsid w:val="00291B64"/>
    <w:rsid w:val="00297D0B"/>
    <w:rsid w:val="002A50C8"/>
    <w:rsid w:val="002A5E2C"/>
    <w:rsid w:val="002B01A0"/>
    <w:rsid w:val="002E7A3F"/>
    <w:rsid w:val="00312CA6"/>
    <w:rsid w:val="00312F21"/>
    <w:rsid w:val="0031366D"/>
    <w:rsid w:val="00327E81"/>
    <w:rsid w:val="00330E79"/>
    <w:rsid w:val="0033371A"/>
    <w:rsid w:val="00335D35"/>
    <w:rsid w:val="00337C65"/>
    <w:rsid w:val="0034048E"/>
    <w:rsid w:val="00340C2B"/>
    <w:rsid w:val="0034764B"/>
    <w:rsid w:val="00370466"/>
    <w:rsid w:val="003751D2"/>
    <w:rsid w:val="00384F1E"/>
    <w:rsid w:val="003916F1"/>
    <w:rsid w:val="003A1D3B"/>
    <w:rsid w:val="003B05C2"/>
    <w:rsid w:val="003B2477"/>
    <w:rsid w:val="003B7942"/>
    <w:rsid w:val="003D0D36"/>
    <w:rsid w:val="003D27E4"/>
    <w:rsid w:val="003D385D"/>
    <w:rsid w:val="003D4DF7"/>
    <w:rsid w:val="003D6B15"/>
    <w:rsid w:val="003F0FF4"/>
    <w:rsid w:val="003F1E52"/>
    <w:rsid w:val="003F2ECC"/>
    <w:rsid w:val="003F37EA"/>
    <w:rsid w:val="0040232C"/>
    <w:rsid w:val="004050A3"/>
    <w:rsid w:val="004145D1"/>
    <w:rsid w:val="00416DD3"/>
    <w:rsid w:val="00427D95"/>
    <w:rsid w:val="00444282"/>
    <w:rsid w:val="00453376"/>
    <w:rsid w:val="0045661E"/>
    <w:rsid w:val="00461886"/>
    <w:rsid w:val="004B0B62"/>
    <w:rsid w:val="004C1F91"/>
    <w:rsid w:val="004C6BD2"/>
    <w:rsid w:val="004C6DB3"/>
    <w:rsid w:val="004D0D3B"/>
    <w:rsid w:val="004D1ADD"/>
    <w:rsid w:val="004D2B4B"/>
    <w:rsid w:val="004D5073"/>
    <w:rsid w:val="004D6226"/>
    <w:rsid w:val="004D6C51"/>
    <w:rsid w:val="004E241C"/>
    <w:rsid w:val="004E4A38"/>
    <w:rsid w:val="004F0EAA"/>
    <w:rsid w:val="00503CA6"/>
    <w:rsid w:val="005222B8"/>
    <w:rsid w:val="005254CD"/>
    <w:rsid w:val="00530A72"/>
    <w:rsid w:val="00530E91"/>
    <w:rsid w:val="005340FD"/>
    <w:rsid w:val="00535F66"/>
    <w:rsid w:val="005442E0"/>
    <w:rsid w:val="00547F31"/>
    <w:rsid w:val="00564B39"/>
    <w:rsid w:val="00565727"/>
    <w:rsid w:val="00574FA3"/>
    <w:rsid w:val="005761AF"/>
    <w:rsid w:val="005778E3"/>
    <w:rsid w:val="00585103"/>
    <w:rsid w:val="0058658F"/>
    <w:rsid w:val="005901B0"/>
    <w:rsid w:val="005A1DD4"/>
    <w:rsid w:val="005A256B"/>
    <w:rsid w:val="005B35B9"/>
    <w:rsid w:val="005C5791"/>
    <w:rsid w:val="005D382B"/>
    <w:rsid w:val="005D5151"/>
    <w:rsid w:val="00600FE9"/>
    <w:rsid w:val="00611580"/>
    <w:rsid w:val="00614195"/>
    <w:rsid w:val="00631AFA"/>
    <w:rsid w:val="006425A4"/>
    <w:rsid w:val="00662087"/>
    <w:rsid w:val="006837E5"/>
    <w:rsid w:val="006903D4"/>
    <w:rsid w:val="0069135A"/>
    <w:rsid w:val="0069566A"/>
    <w:rsid w:val="006A416C"/>
    <w:rsid w:val="006B1D7A"/>
    <w:rsid w:val="006C00F6"/>
    <w:rsid w:val="006C04A1"/>
    <w:rsid w:val="006E28E2"/>
    <w:rsid w:val="006E549F"/>
    <w:rsid w:val="006E619E"/>
    <w:rsid w:val="006E78F1"/>
    <w:rsid w:val="00702032"/>
    <w:rsid w:val="00704F6E"/>
    <w:rsid w:val="00741FDA"/>
    <w:rsid w:val="0075033E"/>
    <w:rsid w:val="007860FE"/>
    <w:rsid w:val="007959FF"/>
    <w:rsid w:val="00795EFC"/>
    <w:rsid w:val="00796466"/>
    <w:rsid w:val="007B1250"/>
    <w:rsid w:val="007B2BED"/>
    <w:rsid w:val="007B4998"/>
    <w:rsid w:val="007B6E84"/>
    <w:rsid w:val="007C46F4"/>
    <w:rsid w:val="007C75E3"/>
    <w:rsid w:val="007F14C6"/>
    <w:rsid w:val="0080682C"/>
    <w:rsid w:val="00807C67"/>
    <w:rsid w:val="00807F83"/>
    <w:rsid w:val="008154C5"/>
    <w:rsid w:val="00824D82"/>
    <w:rsid w:val="0082621A"/>
    <w:rsid w:val="00827806"/>
    <w:rsid w:val="00833F9C"/>
    <w:rsid w:val="00835004"/>
    <w:rsid w:val="00836E66"/>
    <w:rsid w:val="008455EB"/>
    <w:rsid w:val="0085189E"/>
    <w:rsid w:val="0085233B"/>
    <w:rsid w:val="008530E0"/>
    <w:rsid w:val="00881241"/>
    <w:rsid w:val="00881297"/>
    <w:rsid w:val="00894B8E"/>
    <w:rsid w:val="00895163"/>
    <w:rsid w:val="00895631"/>
    <w:rsid w:val="008976C9"/>
    <w:rsid w:val="00897D5A"/>
    <w:rsid w:val="008A24D6"/>
    <w:rsid w:val="008A26BF"/>
    <w:rsid w:val="008B31C6"/>
    <w:rsid w:val="008B68C3"/>
    <w:rsid w:val="008D4A78"/>
    <w:rsid w:val="0090427E"/>
    <w:rsid w:val="00906544"/>
    <w:rsid w:val="00916477"/>
    <w:rsid w:val="00930552"/>
    <w:rsid w:val="00933511"/>
    <w:rsid w:val="0093544B"/>
    <w:rsid w:val="00941E9D"/>
    <w:rsid w:val="00950D4F"/>
    <w:rsid w:val="009511A0"/>
    <w:rsid w:val="009541FE"/>
    <w:rsid w:val="00965C9D"/>
    <w:rsid w:val="009670CF"/>
    <w:rsid w:val="00975224"/>
    <w:rsid w:val="00984DFC"/>
    <w:rsid w:val="009908D0"/>
    <w:rsid w:val="009975BE"/>
    <w:rsid w:val="009B4A4C"/>
    <w:rsid w:val="009B5BBA"/>
    <w:rsid w:val="009C6096"/>
    <w:rsid w:val="009C6994"/>
    <w:rsid w:val="009C75F6"/>
    <w:rsid w:val="009D0514"/>
    <w:rsid w:val="009E4BE0"/>
    <w:rsid w:val="009E5097"/>
    <w:rsid w:val="009E7E88"/>
    <w:rsid w:val="009F4795"/>
    <w:rsid w:val="009F7EDD"/>
    <w:rsid w:val="00A36248"/>
    <w:rsid w:val="00A473F6"/>
    <w:rsid w:val="00A61E87"/>
    <w:rsid w:val="00A656B2"/>
    <w:rsid w:val="00A7254A"/>
    <w:rsid w:val="00A75497"/>
    <w:rsid w:val="00A80B46"/>
    <w:rsid w:val="00A81252"/>
    <w:rsid w:val="00AA23BD"/>
    <w:rsid w:val="00AC1540"/>
    <w:rsid w:val="00AD1379"/>
    <w:rsid w:val="00AD188C"/>
    <w:rsid w:val="00AE2C56"/>
    <w:rsid w:val="00AE3657"/>
    <w:rsid w:val="00AF1CC3"/>
    <w:rsid w:val="00B01942"/>
    <w:rsid w:val="00B2135E"/>
    <w:rsid w:val="00B30E91"/>
    <w:rsid w:val="00B4052F"/>
    <w:rsid w:val="00B46988"/>
    <w:rsid w:val="00B56C1D"/>
    <w:rsid w:val="00B60905"/>
    <w:rsid w:val="00B72FBB"/>
    <w:rsid w:val="00B823C6"/>
    <w:rsid w:val="00B95968"/>
    <w:rsid w:val="00B97456"/>
    <w:rsid w:val="00B97FE1"/>
    <w:rsid w:val="00BB6348"/>
    <w:rsid w:val="00BD0D69"/>
    <w:rsid w:val="00BE188F"/>
    <w:rsid w:val="00BE2F42"/>
    <w:rsid w:val="00BE58F1"/>
    <w:rsid w:val="00C02AC7"/>
    <w:rsid w:val="00C44A92"/>
    <w:rsid w:val="00C45CF0"/>
    <w:rsid w:val="00C56014"/>
    <w:rsid w:val="00C708E2"/>
    <w:rsid w:val="00C73403"/>
    <w:rsid w:val="00C77CF6"/>
    <w:rsid w:val="00C80301"/>
    <w:rsid w:val="00C8765C"/>
    <w:rsid w:val="00CB1B22"/>
    <w:rsid w:val="00CB205B"/>
    <w:rsid w:val="00CB2A6F"/>
    <w:rsid w:val="00CB7A16"/>
    <w:rsid w:val="00CD1801"/>
    <w:rsid w:val="00CD4E35"/>
    <w:rsid w:val="00CE0DC6"/>
    <w:rsid w:val="00CE37A5"/>
    <w:rsid w:val="00CF437B"/>
    <w:rsid w:val="00D066E5"/>
    <w:rsid w:val="00D10845"/>
    <w:rsid w:val="00D1210C"/>
    <w:rsid w:val="00D17098"/>
    <w:rsid w:val="00D21752"/>
    <w:rsid w:val="00D22171"/>
    <w:rsid w:val="00D342E3"/>
    <w:rsid w:val="00D46EF8"/>
    <w:rsid w:val="00D5703F"/>
    <w:rsid w:val="00D66EEC"/>
    <w:rsid w:val="00D70181"/>
    <w:rsid w:val="00D7475B"/>
    <w:rsid w:val="00D81F62"/>
    <w:rsid w:val="00D86012"/>
    <w:rsid w:val="00DA22A9"/>
    <w:rsid w:val="00DB300E"/>
    <w:rsid w:val="00DB4DC2"/>
    <w:rsid w:val="00DB61AB"/>
    <w:rsid w:val="00DC5E0F"/>
    <w:rsid w:val="00DD1B47"/>
    <w:rsid w:val="00DD7265"/>
    <w:rsid w:val="00DE24F3"/>
    <w:rsid w:val="00DE3E2F"/>
    <w:rsid w:val="00DE6264"/>
    <w:rsid w:val="00DF7081"/>
    <w:rsid w:val="00E001C8"/>
    <w:rsid w:val="00E03A8E"/>
    <w:rsid w:val="00E04171"/>
    <w:rsid w:val="00E131A4"/>
    <w:rsid w:val="00E20799"/>
    <w:rsid w:val="00E26C63"/>
    <w:rsid w:val="00E33623"/>
    <w:rsid w:val="00E52288"/>
    <w:rsid w:val="00E56CB2"/>
    <w:rsid w:val="00E63584"/>
    <w:rsid w:val="00E72BDA"/>
    <w:rsid w:val="00E93041"/>
    <w:rsid w:val="00EA3F18"/>
    <w:rsid w:val="00EA4A36"/>
    <w:rsid w:val="00EA55E1"/>
    <w:rsid w:val="00EB479E"/>
    <w:rsid w:val="00EB6591"/>
    <w:rsid w:val="00EB65F5"/>
    <w:rsid w:val="00EC7691"/>
    <w:rsid w:val="00ED1D1D"/>
    <w:rsid w:val="00EE39AD"/>
    <w:rsid w:val="00EF4854"/>
    <w:rsid w:val="00F02D12"/>
    <w:rsid w:val="00F2006A"/>
    <w:rsid w:val="00F23AC3"/>
    <w:rsid w:val="00F31FE3"/>
    <w:rsid w:val="00F3262E"/>
    <w:rsid w:val="00F33349"/>
    <w:rsid w:val="00F333A2"/>
    <w:rsid w:val="00F33EC7"/>
    <w:rsid w:val="00F46B76"/>
    <w:rsid w:val="00F530B4"/>
    <w:rsid w:val="00F8071E"/>
    <w:rsid w:val="00F8734F"/>
    <w:rsid w:val="00F9774A"/>
    <w:rsid w:val="00FA1D69"/>
    <w:rsid w:val="00FA78AE"/>
    <w:rsid w:val="00FD00DE"/>
    <w:rsid w:val="00FD2C04"/>
    <w:rsid w:val="00FD4B68"/>
    <w:rsid w:val="00FE5078"/>
    <w:rsid w:val="00FE5BAB"/>
    <w:rsid w:val="00FF1A6D"/>
    <w:rsid w:val="00FF29AB"/>
    <w:rsid w:val="00FF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D7F8C"/>
  <w15:docId w15:val="{A04CBD27-0FFB-4F5F-87CE-9E2B0AF8A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2BDA"/>
  </w:style>
  <w:style w:type="paragraph" w:styleId="Heading1">
    <w:name w:val="heading 1"/>
    <w:basedOn w:val="Normal"/>
    <w:next w:val="Normal"/>
    <w:link w:val="Heading1Char"/>
    <w:uiPriority w:val="9"/>
    <w:qFormat/>
    <w:rsid w:val="007C46F4"/>
    <w:pPr>
      <w:keepNext/>
      <w:keepLines/>
      <w:pBdr>
        <w:top w:val="single" w:sz="4" w:space="1" w:color="auto"/>
        <w:bottom w:val="single" w:sz="4" w:space="1" w:color="auto"/>
      </w:pBdr>
      <w:spacing w:before="120" w:after="120"/>
      <w:outlineLvl w:val="0"/>
    </w:pPr>
    <w:rPr>
      <w:rFonts w:ascii="Verdana" w:eastAsiaTheme="majorEastAsia" w:hAnsi="Verdana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46F4"/>
    <w:pPr>
      <w:keepNext/>
      <w:keepLines/>
      <w:spacing w:before="200" w:after="0"/>
      <w:outlineLvl w:val="1"/>
    </w:pPr>
    <w:rPr>
      <w:rFonts w:ascii="Verdana" w:eastAsiaTheme="majorEastAsia" w:hAnsi="Verdana" w:cstheme="majorBidi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E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BodyText"/>
    <w:qFormat/>
    <w:rsid w:val="00F3262E"/>
    <w:pPr>
      <w:spacing w:before="20" w:after="40"/>
    </w:pPr>
    <w:rPr>
      <w:rFonts w:ascii="Arial" w:hAnsi="Arial" w:cs="Arial"/>
    </w:rPr>
  </w:style>
  <w:style w:type="paragraph" w:styleId="BodyText">
    <w:name w:val="Body Text"/>
    <w:basedOn w:val="Normal"/>
    <w:link w:val="BodyTextChar"/>
    <w:uiPriority w:val="99"/>
    <w:unhideWhenUsed/>
    <w:rsid w:val="00895163"/>
    <w:pPr>
      <w:spacing w:after="120"/>
    </w:pPr>
    <w:rPr>
      <w:rFonts w:ascii="Verdana" w:hAnsi="Verdan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99"/>
    <w:rsid w:val="00895163"/>
    <w:rPr>
      <w:rFonts w:ascii="Verdana" w:hAnsi="Verdana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CB1B22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CB1B22"/>
    <w:rPr>
      <w:rFonts w:ascii="Verdana" w:hAnsi="Verdan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6F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C46F4"/>
    <w:rPr>
      <w:rFonts w:ascii="Verdana" w:eastAsiaTheme="majorEastAsia" w:hAnsi="Verdana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C46F4"/>
    <w:rPr>
      <w:rFonts w:ascii="Verdana" w:eastAsiaTheme="majorEastAsia" w:hAnsi="Verdana" w:cstheme="majorBidi"/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C46F4"/>
    <w:pPr>
      <w:spacing w:before="120" w:after="120" w:line="240" w:lineRule="auto"/>
    </w:pPr>
    <w:rPr>
      <w:rFonts w:ascii="Verdana" w:hAnsi="Verdana"/>
      <w:b/>
      <w:bCs/>
      <w:sz w:val="12"/>
      <w:szCs w:val="12"/>
    </w:rPr>
  </w:style>
  <w:style w:type="paragraph" w:styleId="ListBullet">
    <w:name w:val="List Bullet"/>
    <w:basedOn w:val="Normal"/>
    <w:uiPriority w:val="99"/>
    <w:unhideWhenUsed/>
    <w:rsid w:val="00145686"/>
    <w:pPr>
      <w:numPr>
        <w:numId w:val="1"/>
      </w:numPr>
      <w:spacing w:after="0"/>
      <w:contextualSpacing/>
    </w:pPr>
    <w:rPr>
      <w:rFonts w:ascii="Verdana" w:hAnsi="Verdana"/>
      <w:sz w:val="16"/>
      <w:szCs w:val="16"/>
    </w:rPr>
  </w:style>
  <w:style w:type="paragraph" w:styleId="List">
    <w:name w:val="List"/>
    <w:basedOn w:val="Normal"/>
    <w:uiPriority w:val="99"/>
    <w:unhideWhenUsed/>
    <w:rsid w:val="0017308D"/>
    <w:pPr>
      <w:ind w:left="360" w:hanging="360"/>
      <w:contextualSpacing/>
    </w:pPr>
  </w:style>
  <w:style w:type="table" w:styleId="TableGrid">
    <w:name w:val="Table Grid"/>
    <w:basedOn w:val="TableNormal"/>
    <w:uiPriority w:val="59"/>
    <w:rsid w:val="00F46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2">
    <w:name w:val="List Bullet 2"/>
    <w:basedOn w:val="Normal"/>
    <w:uiPriority w:val="99"/>
    <w:unhideWhenUsed/>
    <w:rsid w:val="002302BD"/>
    <w:pPr>
      <w:numPr>
        <w:numId w:val="2"/>
      </w:numPr>
      <w:spacing w:after="0" w:line="240" w:lineRule="auto"/>
      <w:contextualSpacing/>
    </w:pPr>
    <w:rPr>
      <w:rFonts w:ascii="Verdana" w:hAnsi="Verdana"/>
      <w:sz w:val="16"/>
      <w:szCs w:val="16"/>
    </w:rPr>
  </w:style>
  <w:style w:type="paragraph" w:styleId="ListNumber4">
    <w:name w:val="List Number 4"/>
    <w:basedOn w:val="Normal"/>
    <w:uiPriority w:val="99"/>
    <w:unhideWhenUsed/>
    <w:rsid w:val="009F4795"/>
    <w:pPr>
      <w:numPr>
        <w:numId w:val="4"/>
      </w:numPr>
      <w:spacing w:after="0"/>
      <w:contextualSpacing/>
    </w:pPr>
  </w:style>
  <w:style w:type="character" w:styleId="Hyperlink">
    <w:name w:val="Hyperlink"/>
    <w:basedOn w:val="DefaultParagraphFont"/>
    <w:uiPriority w:val="99"/>
    <w:unhideWhenUsed/>
    <w:rsid w:val="009F4795"/>
    <w:rPr>
      <w:color w:val="0000FF" w:themeColor="hyperlink"/>
      <w:u w:val="single"/>
    </w:rPr>
  </w:style>
  <w:style w:type="paragraph" w:styleId="ListContinue">
    <w:name w:val="List Continue"/>
    <w:basedOn w:val="Normal"/>
    <w:uiPriority w:val="99"/>
    <w:unhideWhenUsed/>
    <w:rsid w:val="00280BB5"/>
    <w:pPr>
      <w:spacing w:after="120"/>
      <w:ind w:left="360"/>
      <w:contextualSpacing/>
    </w:pPr>
    <w:rPr>
      <w:rFonts w:ascii="Verdana" w:hAnsi="Verdana"/>
      <w:sz w:val="16"/>
      <w:szCs w:val="16"/>
    </w:rPr>
  </w:style>
  <w:style w:type="paragraph" w:styleId="ListNumber5">
    <w:name w:val="List Number 5"/>
    <w:basedOn w:val="Normal"/>
    <w:uiPriority w:val="99"/>
    <w:unhideWhenUsed/>
    <w:rsid w:val="00DB4DC2"/>
    <w:pPr>
      <w:numPr>
        <w:numId w:val="5"/>
      </w:numPr>
      <w:tabs>
        <w:tab w:val="left" w:pos="720"/>
      </w:tabs>
      <w:spacing w:after="0"/>
      <w:ind w:left="720"/>
      <w:contextualSpacing/>
    </w:pPr>
  </w:style>
  <w:style w:type="paragraph" w:styleId="ListContinue2">
    <w:name w:val="List Continue 2"/>
    <w:basedOn w:val="Normal"/>
    <w:uiPriority w:val="99"/>
    <w:unhideWhenUsed/>
    <w:rsid w:val="0025648C"/>
    <w:pPr>
      <w:spacing w:after="0"/>
      <w:ind w:left="720"/>
      <w:contextualSpacing/>
    </w:pPr>
    <w:rPr>
      <w:rFonts w:ascii="Verdana" w:hAnsi="Verdana"/>
      <w:sz w:val="16"/>
      <w:szCs w:val="16"/>
    </w:rPr>
  </w:style>
  <w:style w:type="paragraph" w:styleId="ListNumber">
    <w:name w:val="List Number"/>
    <w:basedOn w:val="Normal"/>
    <w:uiPriority w:val="99"/>
    <w:unhideWhenUsed/>
    <w:rsid w:val="006903D4"/>
    <w:pPr>
      <w:numPr>
        <w:numId w:val="6"/>
      </w:numPr>
      <w:contextualSpacing/>
    </w:pPr>
    <w:rPr>
      <w:rFonts w:ascii="Verdana" w:hAnsi="Verdan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EF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1F6EF5"/>
    <w:pPr>
      <w:spacing w:after="0" w:line="240" w:lineRule="auto"/>
    </w:pPr>
    <w:rPr>
      <w:rFonts w:ascii="Arial" w:hAnsi="Arial" w:cs="Arial"/>
      <w:sz w:val="16"/>
      <w:szCs w:val="16"/>
    </w:rPr>
  </w:style>
  <w:style w:type="paragraph" w:customStyle="1" w:styleId="Info">
    <w:name w:val="Info"/>
    <w:basedOn w:val="BodyText"/>
    <w:next w:val="BodyText"/>
    <w:qFormat/>
    <w:rsid w:val="00B97456"/>
    <w:pPr>
      <w:pBdr>
        <w:top w:val="single" w:sz="4" w:space="1" w:color="auto"/>
        <w:bottom w:val="single" w:sz="4" w:space="6" w:color="auto"/>
      </w:pBdr>
      <w:shd w:val="clear" w:color="auto" w:fill="F2F2F2" w:themeFill="background1" w:themeFillShade="F2"/>
      <w:ind w:left="720" w:hanging="720"/>
    </w:pPr>
    <w:rPr>
      <w:rFonts w:ascii="Arial" w:hAnsi="Arial" w:cs="Arial"/>
      <w:b/>
    </w:rPr>
  </w:style>
  <w:style w:type="paragraph" w:styleId="ListNumber2">
    <w:name w:val="List Number 2"/>
    <w:basedOn w:val="Normal"/>
    <w:uiPriority w:val="99"/>
    <w:unhideWhenUsed/>
    <w:rsid w:val="009C6994"/>
    <w:pPr>
      <w:numPr>
        <w:numId w:val="7"/>
      </w:numPr>
      <w:contextualSpacing/>
    </w:pPr>
    <w:rPr>
      <w:rFonts w:ascii="Verdana" w:hAnsi="Verdana"/>
      <w:sz w:val="16"/>
      <w:szCs w:val="16"/>
    </w:rPr>
  </w:style>
  <w:style w:type="paragraph" w:styleId="ListBullet3">
    <w:name w:val="List Bullet 3"/>
    <w:basedOn w:val="Normal"/>
    <w:uiPriority w:val="99"/>
    <w:unhideWhenUsed/>
    <w:rsid w:val="00145686"/>
    <w:pPr>
      <w:numPr>
        <w:numId w:val="8"/>
      </w:numPr>
      <w:spacing w:after="0"/>
      <w:contextualSpacing/>
    </w:pPr>
    <w:rPr>
      <w:rFonts w:ascii="Verdana" w:hAnsi="Verdan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45686"/>
    <w:rPr>
      <w:color w:val="800080" w:themeColor="followedHyperlink"/>
      <w:u w:val="single"/>
    </w:rPr>
  </w:style>
  <w:style w:type="paragraph" w:styleId="ListContinue3">
    <w:name w:val="List Continue 3"/>
    <w:basedOn w:val="Normal"/>
    <w:uiPriority w:val="99"/>
    <w:unhideWhenUsed/>
    <w:rsid w:val="00833F9C"/>
    <w:pPr>
      <w:spacing w:after="0"/>
      <w:ind w:left="1080"/>
      <w:contextualSpacing/>
    </w:pPr>
    <w:rPr>
      <w:rFonts w:ascii="Verdana" w:hAnsi="Verdana"/>
      <w:sz w:val="16"/>
      <w:szCs w:val="16"/>
    </w:rPr>
  </w:style>
  <w:style w:type="paragraph" w:styleId="ListBullet4">
    <w:name w:val="List Bullet 4"/>
    <w:basedOn w:val="Normal"/>
    <w:uiPriority w:val="99"/>
    <w:unhideWhenUsed/>
    <w:rsid w:val="00D81F62"/>
    <w:pPr>
      <w:numPr>
        <w:numId w:val="3"/>
      </w:numPr>
      <w:spacing w:after="0"/>
      <w:contextualSpacing/>
    </w:pPr>
    <w:rPr>
      <w:rFonts w:ascii="Verdana" w:hAnsi="Verdana" w:cs="Courier New"/>
      <w:sz w:val="16"/>
      <w:szCs w:val="16"/>
    </w:rPr>
  </w:style>
  <w:style w:type="paragraph" w:styleId="NormalWeb">
    <w:name w:val="Normal (Web)"/>
    <w:basedOn w:val="Normal"/>
    <w:uiPriority w:val="99"/>
    <w:unhideWhenUsed/>
    <w:rsid w:val="00881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D6B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D6B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D6B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6B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6B1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33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9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7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tpostman.com/docs/request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tpostman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25</Pages>
  <Words>7685</Words>
  <Characters>43810</Characters>
  <Application>Microsoft Office Word</Application>
  <DocSecurity>0</DocSecurity>
  <Lines>365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Barco n.v.</Company>
  <LinksUpToDate>false</LinksUpToDate>
  <CharactersWithSpaces>51393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Install</dc:creator>
  <cp:lastModifiedBy>Kumar, Vikas</cp:lastModifiedBy>
  <cp:revision>380</cp:revision>
  <dcterms:created xsi:type="dcterms:W3CDTF">2018-06-04T13:49:00Z</dcterms:created>
  <dcterms:modified xsi:type="dcterms:W3CDTF">2021-02-17T17:05:00Z</dcterms:modified>
</cp:coreProperties>
</file>